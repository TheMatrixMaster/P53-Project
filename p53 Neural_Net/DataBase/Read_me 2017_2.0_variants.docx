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D1292" w14:textId="77777777" w:rsidR="006B2A97" w:rsidRDefault="006B2A97" w:rsidP="006B2A97">
      <w:pPr>
        <w:spacing w:before="40" w:after="40"/>
        <w:rPr>
          <w:rFonts w:ascii="Arial" w:hAnsi="Arial"/>
          <w:sz w:val="20"/>
        </w:rPr>
      </w:pPr>
    </w:p>
    <w:p w14:paraId="3D9E6B8B" w14:textId="77777777" w:rsidR="006B2A97" w:rsidRPr="00BF7D9E" w:rsidRDefault="006B2A97" w:rsidP="006B2A97">
      <w:pPr>
        <w:pStyle w:val="paragraph1"/>
        <w:spacing w:before="40" w:after="40"/>
        <w:jc w:val="center"/>
        <w:rPr>
          <w:rFonts w:ascii="Arial" w:hAnsi="Arial" w:cs="Arial"/>
        </w:rPr>
      </w:pPr>
      <w:r w:rsidRPr="00BF7D9E">
        <w:rPr>
          <w:rFonts w:ascii="Arial" w:hAnsi="Arial" w:cs="Arial"/>
        </w:rPr>
        <w:t>The TP53 UMD database</w:t>
      </w:r>
    </w:p>
    <w:p w14:paraId="01907AC2" w14:textId="77777777" w:rsidR="006B2A97" w:rsidRPr="00BF7D9E" w:rsidRDefault="006B2A97" w:rsidP="006B2A97">
      <w:pPr>
        <w:pStyle w:val="paragraph1"/>
        <w:spacing w:before="40" w:after="40"/>
        <w:rPr>
          <w:rFonts w:ascii="Arial" w:hAnsi="Arial" w:cs="Arial"/>
        </w:rPr>
      </w:pPr>
    </w:p>
    <w:p w14:paraId="1EC20DFD" w14:textId="77777777" w:rsidR="006B2A97" w:rsidRPr="00BF7D9E" w:rsidRDefault="006B2A97" w:rsidP="006B2A97">
      <w:pPr>
        <w:pStyle w:val="paragraph1"/>
        <w:spacing w:before="40" w:after="40"/>
        <w:jc w:val="center"/>
        <w:rPr>
          <w:rFonts w:ascii="Arial" w:hAnsi="Arial" w:cs="Arial"/>
        </w:rPr>
      </w:pPr>
      <w:r w:rsidRPr="00BF7D9E">
        <w:rPr>
          <w:rFonts w:ascii="Arial" w:hAnsi="Arial" w:cs="Arial"/>
        </w:rPr>
        <w:t>TP53 Mutation data</w:t>
      </w:r>
    </w:p>
    <w:p w14:paraId="159F6E84" w14:textId="77777777" w:rsidR="006B2A97" w:rsidRPr="00BF7D9E" w:rsidRDefault="006B2A97" w:rsidP="006B2A97">
      <w:pPr>
        <w:pStyle w:val="paragraph1"/>
        <w:spacing w:before="40" w:after="40"/>
        <w:jc w:val="center"/>
        <w:rPr>
          <w:rFonts w:ascii="Arial" w:hAnsi="Arial" w:cs="Arial"/>
        </w:rPr>
      </w:pPr>
    </w:p>
    <w:p w14:paraId="205F877F" w14:textId="77777777" w:rsidR="006B2A97" w:rsidRPr="00BF7D9E" w:rsidRDefault="006B2A97" w:rsidP="006B2A97">
      <w:pPr>
        <w:pStyle w:val="paragraph1"/>
        <w:spacing w:before="40" w:after="40"/>
        <w:jc w:val="center"/>
        <w:rPr>
          <w:rFonts w:ascii="Arial" w:hAnsi="Arial" w:cs="Arial"/>
        </w:rPr>
      </w:pPr>
      <w:r w:rsidRPr="00BF7D9E">
        <w:rPr>
          <w:rFonts w:ascii="Arial" w:hAnsi="Arial" w:cs="Arial"/>
        </w:rPr>
        <w:t>2017 Release R2</w:t>
      </w:r>
    </w:p>
    <w:p w14:paraId="0BDDE48D" w14:textId="77777777" w:rsidR="006B2A97" w:rsidRPr="00BF7D9E" w:rsidRDefault="006B2A97" w:rsidP="006B2A97">
      <w:pPr>
        <w:pStyle w:val="paragraph1"/>
        <w:spacing w:before="40" w:after="40"/>
        <w:jc w:val="center"/>
        <w:rPr>
          <w:rFonts w:ascii="Arial" w:hAnsi="Arial" w:cs="Arial"/>
        </w:rPr>
      </w:pPr>
    </w:p>
    <w:p w14:paraId="5A95A30A" w14:textId="77777777" w:rsidR="006B2A97" w:rsidRPr="00BF7D9E" w:rsidRDefault="006B2A97" w:rsidP="006B2A97">
      <w:pPr>
        <w:pStyle w:val="paragraph1"/>
        <w:spacing w:before="40" w:after="40"/>
        <w:jc w:val="center"/>
        <w:rPr>
          <w:rFonts w:ascii="Arial" w:hAnsi="Arial" w:cs="Arial"/>
        </w:rPr>
      </w:pPr>
      <w:r w:rsidRPr="00BF7D9E">
        <w:rPr>
          <w:rFonts w:ascii="Arial" w:hAnsi="Arial" w:cs="Arial"/>
        </w:rPr>
        <w:t>Read me: The mutation database</w:t>
      </w:r>
    </w:p>
    <w:p w14:paraId="399CA677" w14:textId="77777777" w:rsidR="006B2A97" w:rsidRPr="00BF7D9E" w:rsidRDefault="006B2A97" w:rsidP="006B2A97">
      <w:pPr>
        <w:spacing w:before="40" w:after="40"/>
        <w:jc w:val="center"/>
        <w:rPr>
          <w:rFonts w:ascii="Arial" w:hAnsi="Arial" w:cs="Arial"/>
          <w:b/>
          <w:sz w:val="20"/>
        </w:rPr>
      </w:pPr>
    </w:p>
    <w:p w14:paraId="49AAEDB5" w14:textId="77777777" w:rsidR="006B2A97" w:rsidRDefault="006B2A97" w:rsidP="006B2A97">
      <w:pPr>
        <w:spacing w:before="40" w:after="40"/>
        <w:rPr>
          <w:rFonts w:ascii="Arial" w:hAnsi="Arial"/>
          <w:b/>
          <w:sz w:val="20"/>
        </w:rPr>
      </w:pPr>
    </w:p>
    <w:p w14:paraId="3D6E27B9" w14:textId="77777777" w:rsidR="006B2A97" w:rsidRDefault="006B2A97" w:rsidP="006B2A97">
      <w:pPr>
        <w:spacing w:before="40" w:after="40"/>
        <w:rPr>
          <w:rFonts w:ascii="Arial" w:hAnsi="Arial"/>
          <w:b/>
          <w:sz w:val="20"/>
        </w:rPr>
      </w:pPr>
    </w:p>
    <w:p w14:paraId="45F6BE6C" w14:textId="77777777" w:rsidR="006B2A97" w:rsidRDefault="006B2A97" w:rsidP="006B2A97">
      <w:pPr>
        <w:spacing w:before="40" w:after="40"/>
        <w:rPr>
          <w:rFonts w:ascii="Arial" w:hAnsi="Arial"/>
          <w:b/>
          <w:sz w:val="20"/>
        </w:rPr>
      </w:pPr>
    </w:p>
    <w:p w14:paraId="25F40363" w14:textId="77777777" w:rsidR="006B2A97" w:rsidRDefault="006B2A97" w:rsidP="006B2A97">
      <w:pPr>
        <w:spacing w:before="40" w:after="40"/>
        <w:rPr>
          <w:rFonts w:ascii="Arial" w:hAnsi="Arial"/>
          <w:b/>
          <w:sz w:val="20"/>
        </w:rPr>
      </w:pPr>
    </w:p>
    <w:p w14:paraId="1D32B1C0" w14:textId="77777777" w:rsidR="006B2A97" w:rsidRDefault="006B2A97" w:rsidP="006B2A97">
      <w:pPr>
        <w:spacing w:before="40" w:after="40"/>
        <w:rPr>
          <w:rFonts w:ascii="Arial" w:hAnsi="Arial"/>
          <w:b/>
          <w:sz w:val="20"/>
        </w:rPr>
      </w:pPr>
      <w:r>
        <w:rPr>
          <w:rFonts w:ascii="Arial" w:hAnsi="Arial"/>
          <w:b/>
          <w:sz w:val="20"/>
        </w:rPr>
        <w:t>Thierry Soussi and Bernard Leroy</w:t>
      </w:r>
    </w:p>
    <w:p w14:paraId="3CD9E2D9" w14:textId="77777777" w:rsidR="006B2A97" w:rsidRDefault="006B2A97" w:rsidP="006B2A97">
      <w:pPr>
        <w:spacing w:before="40" w:after="40"/>
        <w:rPr>
          <w:rFonts w:ascii="Arial" w:hAnsi="Arial"/>
          <w:b/>
          <w:sz w:val="20"/>
        </w:rPr>
      </w:pPr>
    </w:p>
    <w:p w14:paraId="0DE07F58"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Anderson M, Soussi T. 2014. TP53 Mutations in Human Cancer: Database Reassessment and Prospects for the Next Decade. Hum Mutat 35: 672-688.</w:t>
      </w:r>
    </w:p>
    <w:p w14:paraId="788204A5"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2EF91831"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2521D928"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2014. The TP53 gene network in a postgenomic era. Hum Mutat 35: 641-642.</w:t>
      </w:r>
    </w:p>
    <w:p w14:paraId="1E94A6B4"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47CC12B2"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7AF5FF31"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Leroy B, Taschner PE. 2014. Recommendations for Analyzing and Reporting TP53 Gene Variants in the High-Throughput Sequencing Era. Hum Mutat 35: 766-778.</w:t>
      </w:r>
    </w:p>
    <w:p w14:paraId="4A4BF469"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5EEC327D"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2659D727"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2014. Locus-Specific Databases in Cancer: What Future in a Post-Genomic Era? The TP53 LSDB Paradigm. Hum Mutat 35: 643-653.</w:t>
      </w:r>
    </w:p>
    <w:p w14:paraId="5F9FC2AA"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0EFBE940"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p>
    <w:p w14:paraId="712FE888" w14:textId="77777777" w:rsidR="006B2A97" w:rsidRPr="003A0C87" w:rsidRDefault="006B2A97" w:rsidP="006B2A97">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Girard L, Hollestelle A, Minna JD, Gazdar AF, Soussi T. 2014. Analysis of TP53 Mutation Status in Human Cancer Cell Lines: A Reassessment. Hum Mutat 35: 756-765.</w:t>
      </w:r>
    </w:p>
    <w:p w14:paraId="55F890A8" w14:textId="77777777" w:rsidR="006B2A97" w:rsidRPr="003A0C87" w:rsidRDefault="006B2A97" w:rsidP="006B2A97">
      <w:pPr>
        <w:spacing w:before="40" w:after="40"/>
        <w:rPr>
          <w:rFonts w:ascii="Arial" w:hAnsi="Arial" w:cs="Arial"/>
          <w:b/>
          <w:sz w:val="20"/>
          <w:szCs w:val="20"/>
        </w:rPr>
      </w:pPr>
    </w:p>
    <w:p w14:paraId="3BD2628F" w14:textId="77777777" w:rsidR="006B2A97" w:rsidRPr="003A0C87" w:rsidRDefault="006B2A97" w:rsidP="006B2A97">
      <w:pPr>
        <w:spacing w:before="40" w:after="40"/>
        <w:rPr>
          <w:rFonts w:ascii="Arial" w:hAnsi="Arial" w:cs="Arial"/>
          <w:noProof w:val="0"/>
          <w:sz w:val="20"/>
          <w:szCs w:val="20"/>
        </w:rPr>
      </w:pPr>
      <w:r w:rsidRPr="003A0C87">
        <w:rPr>
          <w:rFonts w:ascii="Arial" w:hAnsi="Arial" w:cs="Arial"/>
          <w:noProof w:val="0"/>
          <w:sz w:val="20"/>
          <w:szCs w:val="20"/>
        </w:rPr>
        <w:t xml:space="preserve">Leroy, B., M. L. Ballinger, F. Baran-Marszak, G. L. Bond, A. Braithwaite, N. Concin, L. A. Donehower, W. S. El-Deiry, P. Fenaux, G. Gaidano, A. Langerød, E. Hellstrom-Lindberg, R. Iggo, J. Lehmann-Che, P. L. Mai, D. Malkin, U. M. Moll, J. N. Myers, K. E. Nichols, S. Pospisilova, P. Ashton-Prolla, D. Rossi, S. A. Savage, L. C. Strong, P. N. Tonin, R. Zeillinger, T. Zenz, J. F. Fraumeni, P. E. Taschner, P. Hainaut, and T. Soussi. 2017. Recommended Guidelines for Validation, Quality Control, and Reporting of TP53 Variants in Clinical Practice. </w:t>
      </w:r>
      <w:r w:rsidRPr="003A0C87">
        <w:rPr>
          <w:rFonts w:ascii="Arial" w:hAnsi="Arial" w:cs="Arial"/>
          <w:i/>
          <w:iCs/>
          <w:noProof w:val="0"/>
          <w:sz w:val="20"/>
          <w:szCs w:val="20"/>
        </w:rPr>
        <w:t>Cancer Res</w:t>
      </w:r>
      <w:r w:rsidRPr="003A0C87">
        <w:rPr>
          <w:rFonts w:ascii="Arial" w:hAnsi="Arial" w:cs="Arial"/>
          <w:noProof w:val="0"/>
          <w:sz w:val="20"/>
          <w:szCs w:val="20"/>
        </w:rPr>
        <w:t xml:space="preserve"> 6: 1250-1260.</w:t>
      </w:r>
    </w:p>
    <w:p w14:paraId="111BE683" w14:textId="77777777" w:rsidR="006B2A97" w:rsidRPr="003A0C87" w:rsidRDefault="006B2A97" w:rsidP="006B2A97">
      <w:pPr>
        <w:spacing w:before="40" w:after="40"/>
        <w:rPr>
          <w:rFonts w:ascii="Arial" w:hAnsi="Arial" w:cs="Arial"/>
          <w:sz w:val="20"/>
          <w:szCs w:val="20"/>
        </w:rPr>
      </w:pPr>
    </w:p>
    <w:p w14:paraId="7666EBE7" w14:textId="77777777" w:rsidR="006B2A97" w:rsidRDefault="006B2A97" w:rsidP="006B2A97">
      <w:pPr>
        <w:spacing w:before="40" w:after="40"/>
        <w:rPr>
          <w:rFonts w:ascii="Arial" w:hAnsi="Arial"/>
          <w:sz w:val="20"/>
        </w:rPr>
      </w:pPr>
      <w:r>
        <w:rPr>
          <w:rFonts w:ascii="Arial" w:hAnsi="Arial"/>
          <w:sz w:val="20"/>
        </w:rPr>
        <w:t>Read Me 1.00</w:t>
      </w:r>
    </w:p>
    <w:p w14:paraId="65750596" w14:textId="77777777" w:rsidR="006B2A97" w:rsidRDefault="006B2A97" w:rsidP="006B2A97">
      <w:pPr>
        <w:spacing w:before="40" w:after="40"/>
        <w:rPr>
          <w:rFonts w:ascii="Arial" w:hAnsi="Arial"/>
          <w:sz w:val="20"/>
        </w:rPr>
      </w:pPr>
    </w:p>
    <w:p w14:paraId="55643152" w14:textId="77777777" w:rsidR="006B2A97" w:rsidRDefault="006B2A97" w:rsidP="006B2A97">
      <w:pPr>
        <w:spacing w:before="40" w:after="40"/>
        <w:rPr>
          <w:rFonts w:ascii="Arial" w:hAnsi="Arial"/>
          <w:sz w:val="20"/>
        </w:rPr>
      </w:pPr>
      <w:r>
        <w:rPr>
          <w:rFonts w:ascii="Arial" w:hAnsi="Arial"/>
          <w:sz w:val="20"/>
        </w:rPr>
        <w:t xml:space="preserve">TP53 </w:t>
      </w:r>
    </w:p>
    <w:p w14:paraId="7FC4EADB" w14:textId="77777777" w:rsidR="006B2A97" w:rsidRDefault="006B2A97" w:rsidP="006B2A97">
      <w:pPr>
        <w:spacing w:before="40" w:after="40"/>
        <w:rPr>
          <w:rFonts w:ascii="Arial" w:hAnsi="Arial"/>
          <w:sz w:val="20"/>
        </w:rPr>
      </w:pPr>
    </w:p>
    <w:p w14:paraId="4072CC1E" w14:textId="77777777" w:rsidR="006B2A97" w:rsidRPr="00AE6A80" w:rsidRDefault="006B2A97" w:rsidP="006B2A97">
      <w:pPr>
        <w:spacing w:before="40" w:after="40"/>
        <w:rPr>
          <w:rFonts w:ascii="Helvetica" w:hAnsi="Helvetica"/>
          <w:b/>
          <w:color w:val="FFFFFF" w:themeColor="background1"/>
          <w:sz w:val="20"/>
        </w:rPr>
      </w:pPr>
      <w:r w:rsidRPr="00DA630F">
        <w:rPr>
          <w:rFonts w:ascii="Helvetica" w:hAnsi="Helvetica"/>
          <w:b/>
          <w:color w:val="FFFFFF" w:themeColor="background1"/>
          <w:sz w:val="20"/>
          <w:highlight w:val="red"/>
        </w:rPr>
        <w:t xml:space="preserve">Important note: only the coding strand of the gene is used for </w:t>
      </w:r>
      <w:r>
        <w:rPr>
          <w:rFonts w:ascii="Helvetica" w:hAnsi="Helvetica"/>
          <w:b/>
          <w:color w:val="FFFFFF" w:themeColor="background1"/>
          <w:sz w:val="20"/>
          <w:highlight w:val="red"/>
        </w:rPr>
        <w:t>the de</w:t>
      </w:r>
      <w:r w:rsidRPr="00DA630F">
        <w:rPr>
          <w:rFonts w:ascii="Helvetica" w:hAnsi="Helvetica"/>
          <w:b/>
          <w:color w:val="FFFFFF" w:themeColor="background1"/>
          <w:sz w:val="20"/>
          <w:highlight w:val="red"/>
        </w:rPr>
        <w:t>s</w:t>
      </w:r>
      <w:r>
        <w:rPr>
          <w:rFonts w:ascii="Helvetica" w:hAnsi="Helvetica"/>
          <w:b/>
          <w:color w:val="FFFFFF" w:themeColor="background1"/>
          <w:sz w:val="20"/>
          <w:highlight w:val="red"/>
        </w:rPr>
        <w:t>c</w:t>
      </w:r>
      <w:r w:rsidRPr="00DA630F">
        <w:rPr>
          <w:rFonts w:ascii="Helvetica" w:hAnsi="Helvetica"/>
          <w:b/>
          <w:color w:val="FFFFFF" w:themeColor="background1"/>
          <w:sz w:val="20"/>
          <w:highlight w:val="red"/>
        </w:rPr>
        <w:t>ription of TP53 variants</w:t>
      </w:r>
    </w:p>
    <w:p w14:paraId="2DE9867F" w14:textId="77777777" w:rsidR="000F7E13" w:rsidRPr="004925C2" w:rsidRDefault="000F7E13">
      <w:pPr>
        <w:spacing w:before="40" w:after="40"/>
        <w:rPr>
          <w:rFonts w:ascii="Helvetica" w:hAnsi="Helvetica"/>
          <w:sz w:val="20"/>
        </w:rPr>
      </w:pPr>
    </w:p>
    <w:p w14:paraId="72D99239" w14:textId="77777777" w:rsidR="000F7E13" w:rsidRPr="004925C2" w:rsidRDefault="000F7E13">
      <w:pPr>
        <w:spacing w:before="40" w:after="40"/>
        <w:rPr>
          <w:rFonts w:ascii="Helvetica" w:hAnsi="Helvetica"/>
          <w:sz w:val="20"/>
        </w:rPr>
      </w:pPr>
    </w:p>
    <w:p w14:paraId="5B5751E7" w14:textId="77777777" w:rsidR="00506461" w:rsidRDefault="00506461">
      <w:pPr>
        <w:rPr>
          <w:rFonts w:ascii="Helvetica" w:hAnsi="Helvetica"/>
          <w:sz w:val="20"/>
        </w:rPr>
      </w:pPr>
      <w:r>
        <w:rPr>
          <w:rFonts w:ascii="Helvetica" w:hAnsi="Helvetica"/>
          <w:sz w:val="20"/>
        </w:rPr>
        <w:br w:type="page"/>
      </w:r>
    </w:p>
    <w:p w14:paraId="6A1D4C23" w14:textId="77777777" w:rsidR="006B2A97" w:rsidRDefault="006B2A97" w:rsidP="006B2A97">
      <w:pPr>
        <w:spacing w:before="40" w:after="40"/>
        <w:rPr>
          <w:rFonts w:ascii="Arial" w:hAnsi="Arial"/>
          <w:sz w:val="20"/>
        </w:rPr>
      </w:pPr>
      <w:r>
        <w:rPr>
          <w:rFonts w:ascii="Arial" w:hAnsi="Arial"/>
          <w:sz w:val="20"/>
        </w:rPr>
        <w:lastRenderedPageBreak/>
        <w:t>The UMD database comes in two files, the variant and the mutation database</w:t>
      </w:r>
    </w:p>
    <w:p w14:paraId="00FED620" w14:textId="77777777" w:rsidR="006B2A97" w:rsidRDefault="006B2A97" w:rsidP="006B2A97">
      <w:pPr>
        <w:spacing w:before="40" w:after="40"/>
        <w:rPr>
          <w:rFonts w:ascii="Arial" w:hAnsi="Arial"/>
          <w:sz w:val="20"/>
        </w:rPr>
      </w:pPr>
    </w:p>
    <w:p w14:paraId="4B694352" w14:textId="77777777" w:rsidR="006B2A97" w:rsidRDefault="006B2A97" w:rsidP="006B2A97">
      <w:pPr>
        <w:spacing w:before="40" w:after="40"/>
        <w:rPr>
          <w:rFonts w:ascii="Arial" w:hAnsi="Arial"/>
          <w:sz w:val="20"/>
        </w:rPr>
      </w:pPr>
      <w:r>
        <w:rPr>
          <w:rFonts w:ascii="Arial" w:hAnsi="Arial"/>
          <w:sz w:val="20"/>
        </w:rPr>
        <w:t xml:space="preserve">The </w:t>
      </w:r>
      <w:r w:rsidRPr="000A2160">
        <w:rPr>
          <w:rFonts w:ascii="Arial" w:hAnsi="Arial"/>
          <w:b/>
          <w:sz w:val="20"/>
        </w:rPr>
        <w:t>mutation database</w:t>
      </w:r>
      <w:r>
        <w:rPr>
          <w:rFonts w:ascii="Arial" w:hAnsi="Arial"/>
          <w:sz w:val="20"/>
        </w:rPr>
        <w:t xml:space="preserve"> includes all patients carrying a TP53 mutation. Therefore, different patients expressing the same TP53 variant are included in this database.</w:t>
      </w:r>
    </w:p>
    <w:p w14:paraId="20487563" w14:textId="77777777" w:rsidR="006B2A97" w:rsidRDefault="006B2A97" w:rsidP="006B2A97">
      <w:pPr>
        <w:spacing w:before="40" w:after="40"/>
        <w:rPr>
          <w:rFonts w:ascii="Arial" w:hAnsi="Arial"/>
          <w:sz w:val="20"/>
        </w:rPr>
      </w:pPr>
    </w:p>
    <w:p w14:paraId="16CC18AE" w14:textId="77777777" w:rsidR="006B2A97" w:rsidRDefault="006B2A97" w:rsidP="006B2A97">
      <w:pPr>
        <w:spacing w:before="40" w:after="40"/>
        <w:rPr>
          <w:rFonts w:ascii="Arial" w:hAnsi="Arial"/>
          <w:sz w:val="20"/>
        </w:rPr>
      </w:pPr>
      <w:r>
        <w:rPr>
          <w:rFonts w:ascii="Arial" w:hAnsi="Arial"/>
          <w:sz w:val="20"/>
        </w:rPr>
        <w:t xml:space="preserve">The </w:t>
      </w:r>
      <w:r w:rsidRPr="000A2160">
        <w:rPr>
          <w:rFonts w:ascii="Arial" w:hAnsi="Arial"/>
          <w:b/>
          <w:sz w:val="20"/>
        </w:rPr>
        <w:t>variant database</w:t>
      </w:r>
      <w:r>
        <w:rPr>
          <w:rFonts w:ascii="Arial" w:hAnsi="Arial"/>
          <w:sz w:val="20"/>
        </w:rPr>
        <w:t xml:space="preserve"> includes each single TP53 variants found in the cases database.</w:t>
      </w:r>
    </w:p>
    <w:p w14:paraId="2EDB8A27" w14:textId="77777777" w:rsidR="006B2A97" w:rsidRDefault="006B2A97" w:rsidP="006B2A97">
      <w:pPr>
        <w:spacing w:before="40" w:after="40"/>
        <w:rPr>
          <w:rFonts w:ascii="Arial" w:hAnsi="Arial"/>
          <w:sz w:val="20"/>
        </w:rPr>
      </w:pPr>
    </w:p>
    <w:p w14:paraId="374FC3D3" w14:textId="77777777" w:rsidR="006B2A97" w:rsidRDefault="006B2A97" w:rsidP="006B2A97">
      <w:pPr>
        <w:spacing w:before="40" w:after="40"/>
        <w:rPr>
          <w:rFonts w:ascii="Arial" w:hAnsi="Arial"/>
          <w:sz w:val="20"/>
        </w:rPr>
      </w:pPr>
      <w:r w:rsidRPr="006B7ADB">
        <w:rPr>
          <w:rFonts w:ascii="Arial" w:hAnsi="Arial"/>
          <w:sz w:val="20"/>
        </w:rPr>
        <w:drawing>
          <wp:inline distT="0" distB="0" distL="0" distR="0" wp14:anchorId="18EAEDF9" wp14:editId="07B8336A">
            <wp:extent cx="5486400" cy="40900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486400" cy="4090035"/>
                    </a:xfrm>
                    <a:prstGeom prst="rect">
                      <a:avLst/>
                    </a:prstGeom>
                  </pic:spPr>
                </pic:pic>
              </a:graphicData>
            </a:graphic>
          </wp:inline>
        </w:drawing>
      </w:r>
    </w:p>
    <w:p w14:paraId="0A183E56" w14:textId="77777777" w:rsidR="006B2A97" w:rsidRDefault="006B2A97" w:rsidP="006B2A97">
      <w:pPr>
        <w:spacing w:before="40" w:after="40"/>
        <w:rPr>
          <w:rFonts w:ascii="Arial" w:hAnsi="Arial"/>
          <w:sz w:val="20"/>
        </w:rPr>
      </w:pPr>
      <w:bookmarkStart w:id="0" w:name="OLE_LINK41"/>
      <w:bookmarkStart w:id="1" w:name="OLE_LINK44"/>
      <w:r>
        <w:rPr>
          <w:rFonts w:ascii="Arial" w:hAnsi="Arial"/>
          <w:sz w:val="20"/>
        </w:rPr>
        <w:t>Relationship between the variant and the mutation database (numbers can be slighly different in the files due to an update of the database)</w:t>
      </w:r>
    </w:p>
    <w:p w14:paraId="5F1C240F" w14:textId="77777777" w:rsidR="006B2A97" w:rsidRDefault="006B2A97" w:rsidP="006B2A97">
      <w:pPr>
        <w:spacing w:before="40" w:after="40"/>
        <w:rPr>
          <w:rFonts w:ascii="Arial" w:hAnsi="Arial"/>
          <w:sz w:val="20"/>
        </w:rPr>
      </w:pPr>
    </w:p>
    <w:p w14:paraId="55A043D7" w14:textId="77777777" w:rsidR="006B2A97" w:rsidRDefault="006B2A97" w:rsidP="006B2A97">
      <w:pPr>
        <w:spacing w:before="40" w:after="40"/>
        <w:rPr>
          <w:rFonts w:ascii="Arial" w:hAnsi="Arial"/>
          <w:sz w:val="20"/>
        </w:rPr>
      </w:pPr>
    </w:p>
    <w:bookmarkEnd w:id="0"/>
    <w:bookmarkEnd w:id="1"/>
    <w:p w14:paraId="00577AA2" w14:textId="77777777" w:rsidR="006B2A97" w:rsidRDefault="006B2A97" w:rsidP="006B2A97">
      <w:pPr>
        <w:spacing w:before="40" w:after="40"/>
        <w:rPr>
          <w:rFonts w:ascii="Arial" w:hAnsi="Arial"/>
          <w:sz w:val="20"/>
        </w:rPr>
      </w:pPr>
    </w:p>
    <w:p w14:paraId="37083F11" w14:textId="3DCB8119" w:rsidR="006B2A97" w:rsidRPr="000A2160" w:rsidRDefault="006B2A97" w:rsidP="006B2A97">
      <w:pPr>
        <w:spacing w:before="40" w:after="40"/>
        <w:rPr>
          <w:rFonts w:ascii="Arial" w:hAnsi="Arial"/>
          <w:b/>
          <w:sz w:val="20"/>
        </w:rPr>
      </w:pPr>
      <w:r>
        <w:rPr>
          <w:rFonts w:ascii="Arial" w:hAnsi="Arial"/>
          <w:b/>
          <w:sz w:val="20"/>
        </w:rPr>
        <w:t>T</w:t>
      </w:r>
      <w:r w:rsidRPr="000A2160">
        <w:rPr>
          <w:rFonts w:ascii="Arial" w:hAnsi="Arial"/>
          <w:b/>
          <w:sz w:val="20"/>
        </w:rPr>
        <w:t xml:space="preserve">his read me file </w:t>
      </w:r>
      <w:r>
        <w:rPr>
          <w:rFonts w:ascii="Arial" w:hAnsi="Arial"/>
          <w:b/>
          <w:sz w:val="20"/>
        </w:rPr>
        <w:t xml:space="preserve">is specific for the </w:t>
      </w:r>
      <w:r>
        <w:rPr>
          <w:rFonts w:ascii="Arial" w:hAnsi="Arial"/>
          <w:b/>
          <w:sz w:val="20"/>
        </w:rPr>
        <w:t>variant</w:t>
      </w:r>
      <w:r w:rsidRPr="000A2160">
        <w:rPr>
          <w:rFonts w:ascii="Arial" w:hAnsi="Arial"/>
          <w:b/>
          <w:sz w:val="20"/>
        </w:rPr>
        <w:t xml:space="preserve"> database</w:t>
      </w:r>
      <w:r>
        <w:rPr>
          <w:rFonts w:ascii="Arial" w:hAnsi="Arial"/>
          <w:b/>
          <w:sz w:val="20"/>
        </w:rPr>
        <w:t>.</w:t>
      </w:r>
    </w:p>
    <w:p w14:paraId="52683B14" w14:textId="77777777" w:rsidR="006B2A97" w:rsidRDefault="006B2A97" w:rsidP="006B2A97">
      <w:pPr>
        <w:spacing w:before="40" w:after="40"/>
        <w:rPr>
          <w:rFonts w:ascii="Arial" w:hAnsi="Arial"/>
          <w:sz w:val="20"/>
        </w:rPr>
      </w:pPr>
    </w:p>
    <w:p w14:paraId="03AF5692" w14:textId="77777777" w:rsidR="006B2A97" w:rsidRDefault="006B2A97" w:rsidP="006B2A97">
      <w:pPr>
        <w:spacing w:before="40" w:after="40"/>
        <w:rPr>
          <w:rFonts w:ascii="Arial" w:hAnsi="Arial"/>
          <w:sz w:val="20"/>
        </w:rPr>
      </w:pPr>
    </w:p>
    <w:p w14:paraId="7898CC84" w14:textId="77777777" w:rsidR="006B2A97" w:rsidRDefault="006B2A97" w:rsidP="006B2A97">
      <w:pPr>
        <w:spacing w:before="40" w:after="40"/>
        <w:rPr>
          <w:rFonts w:ascii="Arial" w:eastAsia="Times New Roman" w:hAnsi="Arial"/>
          <w:b/>
          <w:sz w:val="20"/>
        </w:rPr>
      </w:pPr>
      <w:r>
        <w:rPr>
          <w:rFonts w:ascii="Arial" w:hAnsi="Arial"/>
          <w:sz w:val="20"/>
        </w:rPr>
        <w:br w:type="page"/>
      </w:r>
    </w:p>
    <w:p w14:paraId="787636B2" w14:textId="77777777" w:rsidR="006B2A97" w:rsidRDefault="006B2A97">
      <w:pPr>
        <w:rPr>
          <w:rFonts w:ascii="Helvetica" w:hAnsi="Helvetica"/>
          <w:sz w:val="20"/>
        </w:rPr>
      </w:pPr>
    </w:p>
    <w:p w14:paraId="1FF9ACDF" w14:textId="77777777" w:rsidR="008B3C15" w:rsidRPr="004925C2" w:rsidRDefault="008B3C15">
      <w:pPr>
        <w:spacing w:before="40" w:after="40"/>
        <w:rPr>
          <w:rFonts w:ascii="Helvetica" w:hAnsi="Helvetica"/>
          <w:sz w:val="20"/>
        </w:rPr>
      </w:pPr>
    </w:p>
    <w:p w14:paraId="195DBC4C" w14:textId="77777777" w:rsidR="000F7E13" w:rsidRPr="004925C2" w:rsidRDefault="000F7E13">
      <w:pPr>
        <w:spacing w:before="40" w:after="40"/>
        <w:rPr>
          <w:rFonts w:ascii="Helvetica" w:hAnsi="Helvetica"/>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6946"/>
      </w:tblGrid>
      <w:tr w:rsidR="00CA2E65" w:rsidRPr="004925C2" w14:paraId="78D60801" w14:textId="77777777" w:rsidTr="00AE6A80">
        <w:tc>
          <w:tcPr>
            <w:tcW w:w="2835" w:type="dxa"/>
            <w:tcBorders>
              <w:top w:val="single" w:sz="4" w:space="0" w:color="auto"/>
              <w:left w:val="single" w:sz="4" w:space="0" w:color="auto"/>
              <w:bottom w:val="single" w:sz="4" w:space="0" w:color="auto"/>
              <w:right w:val="single" w:sz="4" w:space="0" w:color="auto"/>
            </w:tcBorders>
          </w:tcPr>
          <w:p w14:paraId="3C0D669B" w14:textId="77777777" w:rsidR="00CA2E65" w:rsidRPr="00AE6A80" w:rsidRDefault="00CA2E65" w:rsidP="00AE6A80">
            <w:pPr>
              <w:spacing w:before="40" w:after="40"/>
              <w:rPr>
                <w:rFonts w:ascii="Helvetica" w:hAnsi="Helvetica"/>
                <w:b/>
                <w:sz w:val="20"/>
                <w:szCs w:val="20"/>
              </w:rPr>
            </w:pPr>
            <w:r w:rsidRPr="00AE6A80">
              <w:rPr>
                <w:rFonts w:ascii="Helvetica" w:hAnsi="Helvetica"/>
                <w:b/>
                <w:sz w:val="20"/>
                <w:szCs w:val="20"/>
              </w:rPr>
              <w:t>cDNA_Variant</w:t>
            </w:r>
          </w:p>
        </w:tc>
        <w:tc>
          <w:tcPr>
            <w:tcW w:w="6946" w:type="dxa"/>
            <w:tcBorders>
              <w:top w:val="single" w:sz="4" w:space="0" w:color="auto"/>
              <w:left w:val="single" w:sz="4" w:space="0" w:color="auto"/>
              <w:bottom w:val="single" w:sz="4" w:space="0" w:color="auto"/>
              <w:right w:val="single" w:sz="4" w:space="0" w:color="auto"/>
            </w:tcBorders>
          </w:tcPr>
          <w:p w14:paraId="69262E95" w14:textId="77777777" w:rsidR="00CA2E65" w:rsidRPr="004925C2" w:rsidRDefault="00CA2E65" w:rsidP="00E20601">
            <w:pPr>
              <w:spacing w:before="40" w:after="40"/>
              <w:rPr>
                <w:rFonts w:ascii="Helvetica" w:hAnsi="Helvetica"/>
                <w:sz w:val="20"/>
              </w:rPr>
            </w:pPr>
            <w:r w:rsidRPr="004925C2">
              <w:rPr>
                <w:rFonts w:ascii="Helvetica" w:hAnsi="Helvetica"/>
                <w:sz w:val="20"/>
              </w:rPr>
              <w:t xml:space="preserve">Mutation nomenclature according to HGVS standards using the coding sequence as reference (position 1 refers to the A of the start ATG): reference sequence </w:t>
            </w:r>
            <w:hyperlink r:id="rId7" w:history="1">
              <w:r w:rsidRPr="004925C2">
                <w:rPr>
                  <w:rStyle w:val="Hyperlink"/>
                  <w:rFonts w:ascii="Helvetica" w:hAnsi="Helvetica"/>
                  <w:sz w:val="20"/>
                </w:rPr>
                <w:t>NM_000546.5</w:t>
              </w:r>
            </w:hyperlink>
          </w:p>
        </w:tc>
      </w:tr>
      <w:tr w:rsidR="00387ADD" w:rsidRPr="004925C2" w14:paraId="044200D9" w14:textId="77777777" w:rsidTr="00AE6A80">
        <w:tc>
          <w:tcPr>
            <w:tcW w:w="2835" w:type="dxa"/>
          </w:tcPr>
          <w:p w14:paraId="45FE148F" w14:textId="77777777" w:rsidR="00387ADD" w:rsidRPr="00AE6A80" w:rsidRDefault="00387ADD" w:rsidP="00AE6A80">
            <w:pPr>
              <w:spacing w:before="40" w:after="40"/>
              <w:rPr>
                <w:rFonts w:ascii="Helvetica" w:hAnsi="Helvetica"/>
                <w:b/>
                <w:sz w:val="20"/>
                <w:szCs w:val="20"/>
              </w:rPr>
            </w:pPr>
            <w:r w:rsidRPr="00AE6A80">
              <w:rPr>
                <w:rFonts w:ascii="Helvetica" w:hAnsi="Helvetica"/>
                <w:b/>
                <w:sz w:val="20"/>
                <w:szCs w:val="20"/>
              </w:rPr>
              <w:t>UMD_ID</w:t>
            </w:r>
          </w:p>
        </w:tc>
        <w:tc>
          <w:tcPr>
            <w:tcW w:w="6946" w:type="dxa"/>
          </w:tcPr>
          <w:p w14:paraId="3F679814" w14:textId="54BBC5E6" w:rsidR="00387ADD" w:rsidRPr="004925C2" w:rsidRDefault="00387ADD" w:rsidP="00877D20">
            <w:pPr>
              <w:spacing w:before="40" w:after="40"/>
              <w:rPr>
                <w:rFonts w:ascii="Helvetica" w:hAnsi="Helvetica"/>
                <w:sz w:val="20"/>
              </w:rPr>
            </w:pPr>
            <w:r w:rsidRPr="004925C2">
              <w:rPr>
                <w:rFonts w:ascii="Helvetica" w:hAnsi="Helvetica"/>
                <w:sz w:val="20"/>
              </w:rPr>
              <w:t xml:space="preserve">Unique mutation identifier used in the UMD database for each </w:t>
            </w:r>
            <w:r w:rsidR="00877D20">
              <w:rPr>
                <w:rFonts w:ascii="Helvetica" w:hAnsi="Helvetica"/>
                <w:sz w:val="20"/>
              </w:rPr>
              <w:t xml:space="preserve">genomic </w:t>
            </w:r>
            <w:r w:rsidRPr="004925C2">
              <w:rPr>
                <w:rFonts w:ascii="Helvetica" w:hAnsi="Helvetica"/>
                <w:sz w:val="20"/>
              </w:rPr>
              <w:t>variant</w:t>
            </w:r>
          </w:p>
        </w:tc>
      </w:tr>
      <w:tr w:rsidR="00387ADD" w:rsidRPr="004925C2" w14:paraId="49AF93AB" w14:textId="77777777" w:rsidTr="00AE6A80">
        <w:tc>
          <w:tcPr>
            <w:tcW w:w="2835" w:type="dxa"/>
            <w:tcBorders>
              <w:top w:val="single" w:sz="4" w:space="0" w:color="auto"/>
              <w:left w:val="single" w:sz="4" w:space="0" w:color="auto"/>
              <w:bottom w:val="single" w:sz="4" w:space="0" w:color="auto"/>
              <w:right w:val="single" w:sz="4" w:space="0" w:color="auto"/>
            </w:tcBorders>
          </w:tcPr>
          <w:p w14:paraId="7327468B" w14:textId="77777777" w:rsidR="00387ADD" w:rsidRPr="00AE6A80" w:rsidRDefault="00387ADD" w:rsidP="00AE6A80">
            <w:pPr>
              <w:spacing w:before="40" w:after="40"/>
              <w:rPr>
                <w:rFonts w:ascii="Helvetica" w:hAnsi="Helvetica"/>
                <w:b/>
                <w:sz w:val="20"/>
                <w:szCs w:val="20"/>
              </w:rPr>
            </w:pPr>
            <w:r w:rsidRPr="00AE6A80">
              <w:rPr>
                <w:rFonts w:ascii="Helvetica" w:hAnsi="Helvetica"/>
                <w:b/>
                <w:sz w:val="20"/>
                <w:szCs w:val="20"/>
              </w:rPr>
              <w:t>COSMIC_ID</w:t>
            </w:r>
          </w:p>
        </w:tc>
        <w:tc>
          <w:tcPr>
            <w:tcW w:w="6946" w:type="dxa"/>
            <w:tcBorders>
              <w:top w:val="single" w:sz="4" w:space="0" w:color="auto"/>
              <w:left w:val="single" w:sz="4" w:space="0" w:color="auto"/>
              <w:bottom w:val="single" w:sz="4" w:space="0" w:color="auto"/>
              <w:right w:val="single" w:sz="4" w:space="0" w:color="auto"/>
            </w:tcBorders>
          </w:tcPr>
          <w:p w14:paraId="44CA27CD" w14:textId="77777777" w:rsidR="00387ADD" w:rsidRPr="004925C2" w:rsidRDefault="00387ADD" w:rsidP="003F29EC">
            <w:pPr>
              <w:spacing w:before="40" w:after="40"/>
              <w:rPr>
                <w:rFonts w:ascii="Helvetica" w:hAnsi="Helvetica"/>
                <w:sz w:val="20"/>
              </w:rPr>
            </w:pPr>
            <w:r w:rsidRPr="004925C2">
              <w:rPr>
                <w:rFonts w:ascii="Helvetica" w:hAnsi="Helvetica"/>
                <w:sz w:val="20"/>
              </w:rPr>
              <w:t>Mutation identifier used in COSMIC</w:t>
            </w:r>
          </w:p>
          <w:p w14:paraId="1A65AD21" w14:textId="77777777" w:rsidR="00387ADD" w:rsidRPr="004925C2" w:rsidRDefault="00D62E32" w:rsidP="003F29EC">
            <w:pPr>
              <w:spacing w:before="40" w:after="40"/>
              <w:rPr>
                <w:rFonts w:ascii="Helvetica" w:hAnsi="Helvetica"/>
                <w:sz w:val="20"/>
              </w:rPr>
            </w:pPr>
            <w:hyperlink r:id="rId8" w:history="1">
              <w:r w:rsidR="00387ADD" w:rsidRPr="004925C2">
                <w:rPr>
                  <w:rStyle w:val="Hyperlink"/>
                  <w:rFonts w:ascii="Helvetica" w:hAnsi="Helvetica"/>
                  <w:sz w:val="20"/>
                </w:rPr>
                <w:t>http://cancer.sanger.ac.uk/cancergenome/projects/cosmic/</w:t>
              </w:r>
            </w:hyperlink>
          </w:p>
        </w:tc>
      </w:tr>
      <w:tr w:rsidR="004925C2" w:rsidRPr="004925C2" w14:paraId="473DC753" w14:textId="77777777" w:rsidTr="00AE6A80">
        <w:tc>
          <w:tcPr>
            <w:tcW w:w="2835" w:type="dxa"/>
            <w:tcBorders>
              <w:top w:val="single" w:sz="4" w:space="0" w:color="auto"/>
              <w:left w:val="single" w:sz="4" w:space="0" w:color="auto"/>
              <w:bottom w:val="single" w:sz="4" w:space="0" w:color="auto"/>
              <w:right w:val="single" w:sz="4" w:space="0" w:color="auto"/>
            </w:tcBorders>
          </w:tcPr>
          <w:p w14:paraId="6FC0E84D" w14:textId="77777777" w:rsidR="004925C2" w:rsidRPr="00AE6A80" w:rsidRDefault="004925C2" w:rsidP="00AE6A80">
            <w:pPr>
              <w:spacing w:before="40" w:after="40"/>
              <w:rPr>
                <w:rFonts w:ascii="Helvetica" w:hAnsi="Helvetica"/>
                <w:b/>
                <w:sz w:val="20"/>
                <w:szCs w:val="20"/>
              </w:rPr>
            </w:pPr>
            <w:r w:rsidRPr="00AE6A80">
              <w:rPr>
                <w:rFonts w:ascii="Helvetica" w:hAnsi="Helvetica"/>
                <w:b/>
                <w:sz w:val="20"/>
                <w:szCs w:val="20"/>
              </w:rPr>
              <w:t>SNP_ID*</w:t>
            </w:r>
          </w:p>
        </w:tc>
        <w:tc>
          <w:tcPr>
            <w:tcW w:w="6946" w:type="dxa"/>
            <w:tcBorders>
              <w:top w:val="single" w:sz="4" w:space="0" w:color="auto"/>
              <w:left w:val="single" w:sz="4" w:space="0" w:color="auto"/>
              <w:bottom w:val="single" w:sz="4" w:space="0" w:color="auto"/>
              <w:right w:val="single" w:sz="4" w:space="0" w:color="auto"/>
            </w:tcBorders>
          </w:tcPr>
          <w:p w14:paraId="569CC25D" w14:textId="77777777" w:rsidR="004925C2" w:rsidRPr="004925C2" w:rsidRDefault="004925C2" w:rsidP="004925C2">
            <w:pPr>
              <w:spacing w:before="40" w:after="40"/>
              <w:rPr>
                <w:rFonts w:ascii="Helvetica" w:hAnsi="Helvetica"/>
                <w:sz w:val="20"/>
              </w:rPr>
            </w:pPr>
            <w:r w:rsidRPr="004925C2">
              <w:rPr>
                <w:rFonts w:ascii="Helvetica" w:hAnsi="Helvetica"/>
                <w:sz w:val="20"/>
              </w:rPr>
              <w:t xml:space="preserve">The SNP database now includes several pathogenic variants of the TP53 gene </w:t>
            </w:r>
          </w:p>
          <w:p w14:paraId="56D9554E" w14:textId="77777777" w:rsidR="004925C2" w:rsidRPr="004925C2" w:rsidRDefault="00D62E32" w:rsidP="004925C2">
            <w:pPr>
              <w:spacing w:before="40" w:after="40"/>
              <w:rPr>
                <w:rStyle w:val="Hyperlink"/>
                <w:rFonts w:ascii="Helvetica" w:hAnsi="Helvetica"/>
                <w:sz w:val="20"/>
              </w:rPr>
            </w:pPr>
            <w:hyperlink r:id="rId9" w:history="1">
              <w:r w:rsidR="004925C2" w:rsidRPr="004925C2">
                <w:rPr>
                  <w:rStyle w:val="Hyperlink"/>
                  <w:rFonts w:ascii="Helvetica" w:hAnsi="Helvetica"/>
                  <w:sz w:val="20"/>
                </w:rPr>
                <w:t>http://www.ncbi.nlm.nih.gov/snp</w:t>
              </w:r>
            </w:hyperlink>
          </w:p>
          <w:p w14:paraId="6AAA8446" w14:textId="77777777" w:rsidR="004925C2" w:rsidRPr="004925C2" w:rsidRDefault="004925C2" w:rsidP="004925C2">
            <w:pPr>
              <w:spacing w:before="40" w:after="40"/>
              <w:rPr>
                <w:rStyle w:val="Hyperlink"/>
                <w:rFonts w:ascii="Helvetica" w:hAnsi="Helvetica"/>
                <w:sz w:val="20"/>
              </w:rPr>
            </w:pPr>
          </w:p>
          <w:p w14:paraId="2AA163B2" w14:textId="77777777" w:rsidR="004925C2" w:rsidRPr="004925C2" w:rsidRDefault="004925C2" w:rsidP="004925C2">
            <w:pPr>
              <w:spacing w:before="40" w:after="40" w:line="276" w:lineRule="auto"/>
              <w:jc w:val="both"/>
              <w:rPr>
                <w:rFonts w:ascii="Helvetica" w:hAnsi="Helvetica"/>
                <w:sz w:val="20"/>
              </w:rPr>
            </w:pPr>
            <w:r w:rsidRPr="004925C2">
              <w:rPr>
                <w:rFonts w:ascii="Helvetica" w:hAnsi="Helvetica"/>
                <w:sz w:val="20"/>
              </w:rPr>
              <w:t xml:space="preserve">* </w:t>
            </w:r>
            <w:r w:rsidRPr="004925C2">
              <w:rPr>
                <w:rFonts w:ascii="Helvetica" w:hAnsi="Helvetica"/>
                <w:color w:val="FF0000"/>
                <w:sz w:val="20"/>
              </w:rPr>
              <w:t xml:space="preserve">Note of caution: </w:t>
            </w:r>
            <w:r w:rsidRPr="004925C2">
              <w:rPr>
                <w:rFonts w:ascii="Helvetica" w:hAnsi="Helvetica"/>
                <w:sz w:val="20"/>
              </w:rPr>
              <w:t xml:space="preserve">Since 2011 (build 134), dbSNP started accepting submissions of germ line and somatic variations associated with various types of diseases and changed its name to “database of Short Genetic Variation” keeping the dbSNP acronym. Several frequent </w:t>
            </w:r>
            <w:r w:rsidRPr="004925C2">
              <w:rPr>
                <w:rFonts w:ascii="Helvetica" w:hAnsi="Helvetica"/>
                <w:i/>
                <w:sz w:val="20"/>
              </w:rPr>
              <w:t xml:space="preserve">TP53 </w:t>
            </w:r>
            <w:r w:rsidRPr="004925C2">
              <w:rPr>
                <w:rFonts w:ascii="Helvetica" w:hAnsi="Helvetica"/>
                <w:sz w:val="20"/>
              </w:rPr>
              <w:t xml:space="preserve">variants (rs121912651, c.742C&gt;T, p.Arg248Trp or rs11540652, c.743G&gt;A, p.Arg248Gln) are included in dbSNP, but other hot spot variants are missing, whereas rare somatic variants </w:t>
            </w:r>
            <w:r w:rsidRPr="004925C2">
              <w:rPr>
                <w:rFonts w:ascii="Helvetica" w:hAnsi="Helvetica"/>
                <w:color w:val="FF0000"/>
                <w:sz w:val="20"/>
                <w:u w:val="single"/>
              </w:rPr>
              <w:t>may be included</w:t>
            </w:r>
            <w:r w:rsidRPr="004925C2">
              <w:rPr>
                <w:rFonts w:ascii="Helvetica" w:hAnsi="Helvetica"/>
                <w:sz w:val="20"/>
              </w:rPr>
              <w:t xml:space="preserve">. This heterogeneity caused by biased dbSNP submissions is misleading, as it does not reflect the true occurrence and frequencies of </w:t>
            </w:r>
            <w:r w:rsidRPr="004925C2">
              <w:rPr>
                <w:rFonts w:ascii="Helvetica" w:hAnsi="Helvetica"/>
                <w:i/>
                <w:sz w:val="20"/>
              </w:rPr>
              <w:t xml:space="preserve">TP53 </w:t>
            </w:r>
            <w:r w:rsidRPr="004925C2">
              <w:rPr>
                <w:rFonts w:ascii="Helvetica" w:hAnsi="Helvetica"/>
                <w:sz w:val="20"/>
              </w:rPr>
              <w:t xml:space="preserve">variants. Therefore, without further distinction, we can no longer assume that variants in dbSNP are associated with the lack of effect on disease and tumour characteristics </w:t>
            </w:r>
          </w:p>
          <w:p w14:paraId="0C7A7D95" w14:textId="77777777" w:rsidR="004925C2" w:rsidRPr="004925C2" w:rsidRDefault="004925C2" w:rsidP="004925C2">
            <w:pPr>
              <w:spacing w:before="40" w:after="40" w:line="276" w:lineRule="auto"/>
              <w:rPr>
                <w:rFonts w:ascii="Helvetica" w:hAnsi="Helvetica"/>
                <w:sz w:val="20"/>
              </w:rPr>
            </w:pPr>
          </w:p>
          <w:p w14:paraId="52306F68" w14:textId="5477EE31" w:rsidR="004925C2" w:rsidRPr="00BE242F" w:rsidRDefault="003553A9" w:rsidP="00BE242F">
            <w:pPr>
              <w:rPr>
                <w:rFonts w:ascii="Helvetica" w:hAnsi="Helvetica"/>
                <w:sz w:val="20"/>
                <w:szCs w:val="20"/>
                <w:lang w:val="fr-FR"/>
              </w:rPr>
            </w:pPr>
            <w:r>
              <w:rPr>
                <w:rFonts w:ascii="Arial" w:hAnsi="Arial"/>
                <w:sz w:val="20"/>
              </w:rPr>
              <w:t>Common SNPs such as rs1042522 (p.P72R), rs1800371 (p.P47S), rs1800372 (p.R213R) or rs1800370 (p.P36P) are not included in the database.</w:t>
            </w:r>
            <w:r w:rsidR="004925C2" w:rsidRPr="004925C2">
              <w:rPr>
                <w:rFonts w:ascii="Helvetica" w:hAnsi="Helvetica"/>
                <w:sz w:val="20"/>
              </w:rPr>
              <w:t>.</w:t>
            </w:r>
          </w:p>
          <w:p w14:paraId="272EBE0D" w14:textId="77777777" w:rsidR="004925C2" w:rsidRPr="004925C2" w:rsidRDefault="004925C2" w:rsidP="004925C2">
            <w:pPr>
              <w:spacing w:before="40" w:after="40"/>
              <w:rPr>
                <w:rFonts w:ascii="Helvetica" w:hAnsi="Helvetica"/>
                <w:sz w:val="20"/>
                <w:szCs w:val="20"/>
              </w:rPr>
            </w:pPr>
          </w:p>
        </w:tc>
      </w:tr>
      <w:tr w:rsidR="004A0652" w:rsidRPr="004925C2" w14:paraId="6146F4E9" w14:textId="77777777" w:rsidTr="00AE6A80">
        <w:tc>
          <w:tcPr>
            <w:tcW w:w="2835" w:type="dxa"/>
            <w:tcBorders>
              <w:top w:val="single" w:sz="4" w:space="0" w:color="auto"/>
              <w:left w:val="single" w:sz="4" w:space="0" w:color="auto"/>
              <w:bottom w:val="single" w:sz="4" w:space="0" w:color="auto"/>
              <w:right w:val="single" w:sz="4" w:space="0" w:color="auto"/>
            </w:tcBorders>
          </w:tcPr>
          <w:p w14:paraId="28148363" w14:textId="77777777" w:rsidR="004A0652" w:rsidRPr="00AE6A80" w:rsidRDefault="004A0652" w:rsidP="00AE6A80">
            <w:pPr>
              <w:spacing w:before="40" w:after="40"/>
              <w:rPr>
                <w:rFonts w:ascii="Helvetica" w:hAnsi="Helvetica"/>
                <w:b/>
                <w:sz w:val="20"/>
                <w:szCs w:val="20"/>
              </w:rPr>
            </w:pPr>
            <w:r w:rsidRPr="00AE6A80">
              <w:rPr>
                <w:rFonts w:ascii="Helvetica" w:hAnsi="Helvetica"/>
                <w:b/>
                <w:sz w:val="20"/>
                <w:szCs w:val="20"/>
              </w:rPr>
              <w:t>HG18_Variant</w:t>
            </w:r>
          </w:p>
        </w:tc>
        <w:tc>
          <w:tcPr>
            <w:tcW w:w="6946" w:type="dxa"/>
            <w:tcBorders>
              <w:top w:val="single" w:sz="4" w:space="0" w:color="auto"/>
              <w:left w:val="single" w:sz="4" w:space="0" w:color="auto"/>
              <w:bottom w:val="single" w:sz="4" w:space="0" w:color="auto"/>
              <w:right w:val="single" w:sz="4" w:space="0" w:color="auto"/>
            </w:tcBorders>
          </w:tcPr>
          <w:p w14:paraId="36012456" w14:textId="5A9EC755" w:rsidR="004A0652" w:rsidRPr="004925C2" w:rsidRDefault="004A0652" w:rsidP="004A0652">
            <w:pPr>
              <w:spacing w:before="40" w:after="40"/>
              <w:rPr>
                <w:rFonts w:ascii="Helvetica" w:hAnsi="Helvetica"/>
                <w:sz w:val="20"/>
                <w:szCs w:val="20"/>
              </w:rPr>
            </w:pPr>
            <w:r w:rsidRPr="004925C2">
              <w:rPr>
                <w:rFonts w:ascii="Helvetica" w:hAnsi="Helvetica"/>
                <w:sz w:val="20"/>
                <w:szCs w:val="20"/>
              </w:rPr>
              <w:t>Mutation nomenclature according to HGVS standards using the genomi</w:t>
            </w:r>
            <w:r w:rsidR="00BD1909">
              <w:rPr>
                <w:rFonts w:ascii="Helvetica" w:hAnsi="Helvetica"/>
                <w:sz w:val="20"/>
                <w:szCs w:val="20"/>
              </w:rPr>
              <w:t>c</w:t>
            </w:r>
            <w:r w:rsidRPr="004925C2">
              <w:rPr>
                <w:rFonts w:ascii="Helvetica" w:hAnsi="Helvetica"/>
                <w:sz w:val="20"/>
                <w:szCs w:val="20"/>
              </w:rPr>
              <w:t xml:space="preserve"> sequence as reference</w:t>
            </w:r>
          </w:p>
          <w:p w14:paraId="64DBD9FF" w14:textId="24CFE95F" w:rsidR="004A0652" w:rsidRPr="004925C2" w:rsidRDefault="00BD1909" w:rsidP="00436703">
            <w:pPr>
              <w:rPr>
                <w:rFonts w:ascii="Helvetica" w:eastAsia="Times New Roman" w:hAnsi="Helvetica"/>
                <w:noProof w:val="0"/>
                <w:sz w:val="20"/>
                <w:szCs w:val="20"/>
                <w:lang w:val="fr-FR"/>
              </w:rPr>
            </w:pPr>
            <w:r>
              <w:rPr>
                <w:rFonts w:ascii="Helvetica" w:hAnsi="Helvetica"/>
                <w:sz w:val="20"/>
                <w:szCs w:val="20"/>
              </w:rPr>
              <w:t>R</w:t>
            </w:r>
            <w:r w:rsidR="004A0652" w:rsidRPr="004925C2">
              <w:rPr>
                <w:rFonts w:ascii="Helvetica" w:hAnsi="Helvetica"/>
                <w:sz w:val="20"/>
                <w:szCs w:val="20"/>
              </w:rPr>
              <w:t xml:space="preserve">eference sequence: </w:t>
            </w:r>
            <w:r w:rsidR="003D4E56" w:rsidRPr="004925C2">
              <w:rPr>
                <w:rFonts w:ascii="Helvetica" w:eastAsia="Times New Roman" w:hAnsi="Helvetica"/>
                <w:noProof w:val="0"/>
                <w:sz w:val="20"/>
                <w:szCs w:val="20"/>
                <w:shd w:val="clear" w:color="auto" w:fill="FFFFFF"/>
                <w:lang w:val="fr-FR"/>
              </w:rPr>
              <w:t xml:space="preserve">NC_000017.9 </w:t>
            </w:r>
            <w:r w:rsidR="00436703" w:rsidRPr="004925C2">
              <w:rPr>
                <w:rFonts w:ascii="Helvetica" w:eastAsia="Times New Roman" w:hAnsi="Helvetica"/>
                <w:noProof w:val="0"/>
                <w:sz w:val="20"/>
                <w:szCs w:val="20"/>
                <w:shd w:val="clear" w:color="auto" w:fill="FFFFFF"/>
                <w:lang w:val="fr-FR"/>
              </w:rPr>
              <w:t>for genome build NCBI36/hg18</w:t>
            </w:r>
          </w:p>
        </w:tc>
      </w:tr>
      <w:tr w:rsidR="004A0652" w:rsidRPr="004925C2" w14:paraId="4339EB2F" w14:textId="77777777" w:rsidTr="00AE6A80">
        <w:tc>
          <w:tcPr>
            <w:tcW w:w="2835" w:type="dxa"/>
            <w:tcBorders>
              <w:top w:val="single" w:sz="4" w:space="0" w:color="auto"/>
              <w:left w:val="single" w:sz="4" w:space="0" w:color="auto"/>
              <w:bottom w:val="single" w:sz="4" w:space="0" w:color="auto"/>
              <w:right w:val="single" w:sz="4" w:space="0" w:color="auto"/>
            </w:tcBorders>
          </w:tcPr>
          <w:p w14:paraId="7A2E7059" w14:textId="77777777" w:rsidR="004A0652" w:rsidRPr="00AE6A80" w:rsidRDefault="004A0652" w:rsidP="00AE6A80">
            <w:pPr>
              <w:spacing w:before="40" w:after="40"/>
              <w:rPr>
                <w:rFonts w:ascii="Helvetica" w:hAnsi="Helvetica"/>
                <w:b/>
                <w:sz w:val="20"/>
                <w:szCs w:val="20"/>
              </w:rPr>
            </w:pPr>
            <w:r w:rsidRPr="00AE6A80">
              <w:rPr>
                <w:rFonts w:ascii="Helvetica" w:hAnsi="Helvetica"/>
                <w:b/>
                <w:sz w:val="20"/>
                <w:szCs w:val="20"/>
              </w:rPr>
              <w:t>HG19_Variant</w:t>
            </w:r>
          </w:p>
        </w:tc>
        <w:tc>
          <w:tcPr>
            <w:tcW w:w="6946" w:type="dxa"/>
            <w:tcBorders>
              <w:top w:val="single" w:sz="4" w:space="0" w:color="auto"/>
              <w:left w:val="single" w:sz="4" w:space="0" w:color="auto"/>
              <w:bottom w:val="single" w:sz="4" w:space="0" w:color="auto"/>
              <w:right w:val="single" w:sz="4" w:space="0" w:color="auto"/>
            </w:tcBorders>
          </w:tcPr>
          <w:p w14:paraId="62990123" w14:textId="180B047E" w:rsidR="004A0652" w:rsidRPr="004925C2" w:rsidRDefault="004A0652" w:rsidP="003D4E56">
            <w:pPr>
              <w:spacing w:before="40" w:after="40"/>
              <w:rPr>
                <w:rFonts w:ascii="Helvetica" w:hAnsi="Helvetica"/>
                <w:sz w:val="20"/>
                <w:szCs w:val="20"/>
              </w:rPr>
            </w:pPr>
            <w:r w:rsidRPr="004925C2">
              <w:rPr>
                <w:rFonts w:ascii="Helvetica" w:hAnsi="Helvetica"/>
                <w:sz w:val="20"/>
                <w:szCs w:val="20"/>
              </w:rPr>
              <w:t>Mutation nomenclature according to HGVS standards using the genomi</w:t>
            </w:r>
            <w:r w:rsidR="00BD1909">
              <w:rPr>
                <w:rFonts w:ascii="Helvetica" w:hAnsi="Helvetica"/>
                <w:sz w:val="20"/>
                <w:szCs w:val="20"/>
              </w:rPr>
              <w:t>c</w:t>
            </w:r>
            <w:r w:rsidRPr="004925C2">
              <w:rPr>
                <w:rFonts w:ascii="Helvetica" w:hAnsi="Helvetica"/>
                <w:sz w:val="20"/>
                <w:szCs w:val="20"/>
              </w:rPr>
              <w:t xml:space="preserve"> sequence as reference</w:t>
            </w:r>
          </w:p>
          <w:p w14:paraId="22CD90D4" w14:textId="36334079" w:rsidR="004A0652" w:rsidRPr="004925C2" w:rsidRDefault="00BD1909" w:rsidP="003D4E56">
            <w:pPr>
              <w:spacing w:before="40" w:after="40"/>
              <w:rPr>
                <w:rFonts w:ascii="Helvetica" w:hAnsi="Helvetica"/>
                <w:sz w:val="20"/>
                <w:szCs w:val="20"/>
              </w:rPr>
            </w:pPr>
            <w:r>
              <w:rPr>
                <w:rFonts w:ascii="Helvetica" w:hAnsi="Helvetica"/>
                <w:sz w:val="20"/>
                <w:szCs w:val="20"/>
              </w:rPr>
              <w:t>R</w:t>
            </w:r>
            <w:r w:rsidR="004A0652" w:rsidRPr="004925C2">
              <w:rPr>
                <w:rFonts w:ascii="Helvetica" w:hAnsi="Helvetica"/>
                <w:sz w:val="20"/>
                <w:szCs w:val="20"/>
              </w:rPr>
              <w:t xml:space="preserve">eference sequence: </w:t>
            </w:r>
            <w:r w:rsidR="00436703" w:rsidRPr="004925C2">
              <w:rPr>
                <w:rFonts w:ascii="Helvetica" w:hAnsi="Helvetica"/>
                <w:sz w:val="20"/>
                <w:szCs w:val="20"/>
              </w:rPr>
              <w:t>NC_000017.10 for genome build NCBI37/hg19</w:t>
            </w:r>
          </w:p>
        </w:tc>
      </w:tr>
      <w:tr w:rsidR="004A0652" w:rsidRPr="004925C2" w14:paraId="5DD13369" w14:textId="77777777" w:rsidTr="00AE6A80">
        <w:tc>
          <w:tcPr>
            <w:tcW w:w="2835" w:type="dxa"/>
            <w:tcBorders>
              <w:top w:val="single" w:sz="4" w:space="0" w:color="auto"/>
              <w:left w:val="single" w:sz="4" w:space="0" w:color="auto"/>
              <w:bottom w:val="single" w:sz="4" w:space="0" w:color="auto"/>
              <w:right w:val="single" w:sz="4" w:space="0" w:color="auto"/>
            </w:tcBorders>
          </w:tcPr>
          <w:p w14:paraId="20003F92" w14:textId="77777777" w:rsidR="004A0652" w:rsidRPr="00AE6A80" w:rsidRDefault="004A0652" w:rsidP="00AE6A80">
            <w:pPr>
              <w:spacing w:before="40" w:after="40"/>
              <w:rPr>
                <w:rFonts w:ascii="Helvetica" w:hAnsi="Helvetica"/>
                <w:b/>
                <w:sz w:val="20"/>
                <w:szCs w:val="20"/>
              </w:rPr>
            </w:pPr>
            <w:r w:rsidRPr="00AE6A80">
              <w:rPr>
                <w:rFonts w:ascii="Helvetica" w:hAnsi="Helvetica"/>
                <w:b/>
                <w:sz w:val="20"/>
                <w:szCs w:val="20"/>
              </w:rPr>
              <w:t>HG38_Variant</w:t>
            </w:r>
          </w:p>
        </w:tc>
        <w:tc>
          <w:tcPr>
            <w:tcW w:w="6946" w:type="dxa"/>
            <w:tcBorders>
              <w:top w:val="single" w:sz="4" w:space="0" w:color="auto"/>
              <w:left w:val="single" w:sz="4" w:space="0" w:color="auto"/>
              <w:bottom w:val="single" w:sz="4" w:space="0" w:color="auto"/>
              <w:right w:val="single" w:sz="4" w:space="0" w:color="auto"/>
            </w:tcBorders>
          </w:tcPr>
          <w:p w14:paraId="4493812E" w14:textId="26EB2F88" w:rsidR="004A0652" w:rsidRPr="004925C2" w:rsidRDefault="004A0652" w:rsidP="003D4E56">
            <w:pPr>
              <w:spacing w:before="40" w:after="40"/>
              <w:rPr>
                <w:rFonts w:ascii="Helvetica" w:hAnsi="Helvetica"/>
                <w:sz w:val="20"/>
                <w:szCs w:val="20"/>
              </w:rPr>
            </w:pPr>
            <w:r w:rsidRPr="004925C2">
              <w:rPr>
                <w:rFonts w:ascii="Helvetica" w:hAnsi="Helvetica"/>
                <w:sz w:val="20"/>
                <w:szCs w:val="20"/>
              </w:rPr>
              <w:t>Mutation nomenclature according to HGVS standards using the genomi</w:t>
            </w:r>
            <w:r w:rsidR="00BD1909">
              <w:rPr>
                <w:rFonts w:ascii="Helvetica" w:hAnsi="Helvetica"/>
                <w:sz w:val="20"/>
                <w:szCs w:val="20"/>
              </w:rPr>
              <w:t>c</w:t>
            </w:r>
            <w:r w:rsidRPr="004925C2">
              <w:rPr>
                <w:rFonts w:ascii="Helvetica" w:hAnsi="Helvetica"/>
                <w:sz w:val="20"/>
                <w:szCs w:val="20"/>
              </w:rPr>
              <w:t xml:space="preserve"> sequence as reference</w:t>
            </w:r>
          </w:p>
          <w:p w14:paraId="69CFA3F1" w14:textId="30ADAF7E" w:rsidR="004A0652" w:rsidRPr="004925C2" w:rsidRDefault="00BD1909" w:rsidP="003D4E56">
            <w:pPr>
              <w:spacing w:before="40" w:after="40"/>
              <w:rPr>
                <w:rFonts w:ascii="Helvetica" w:hAnsi="Helvetica"/>
                <w:sz w:val="20"/>
                <w:szCs w:val="20"/>
              </w:rPr>
            </w:pPr>
            <w:r>
              <w:rPr>
                <w:rFonts w:ascii="Helvetica" w:hAnsi="Helvetica"/>
                <w:sz w:val="20"/>
                <w:szCs w:val="20"/>
              </w:rPr>
              <w:t>R</w:t>
            </w:r>
            <w:r w:rsidR="004A0652" w:rsidRPr="004925C2">
              <w:rPr>
                <w:rFonts w:ascii="Helvetica" w:hAnsi="Helvetica"/>
                <w:sz w:val="20"/>
                <w:szCs w:val="20"/>
              </w:rPr>
              <w:t xml:space="preserve">eference sequence: </w:t>
            </w:r>
            <w:r w:rsidR="00436703" w:rsidRPr="004925C2">
              <w:rPr>
                <w:rFonts w:ascii="Helvetica" w:hAnsi="Helvetica"/>
                <w:sz w:val="20"/>
                <w:szCs w:val="20"/>
              </w:rPr>
              <w:t>NC_000017.11 for genome build GRCh38.p2</w:t>
            </w:r>
          </w:p>
        </w:tc>
      </w:tr>
      <w:tr w:rsidR="00E507F6" w:rsidRPr="004925C2" w14:paraId="34D0DA51" w14:textId="77777777" w:rsidTr="00AE6A80">
        <w:tc>
          <w:tcPr>
            <w:tcW w:w="2835" w:type="dxa"/>
            <w:tcBorders>
              <w:top w:val="single" w:sz="4" w:space="0" w:color="auto"/>
              <w:left w:val="single" w:sz="4" w:space="0" w:color="auto"/>
              <w:bottom w:val="single" w:sz="4" w:space="0" w:color="auto"/>
              <w:right w:val="single" w:sz="4" w:space="0" w:color="auto"/>
            </w:tcBorders>
          </w:tcPr>
          <w:p w14:paraId="3DAE1B56" w14:textId="77777777" w:rsidR="00E507F6" w:rsidRPr="00AE6A80" w:rsidRDefault="00E507F6" w:rsidP="00AE6A80">
            <w:pPr>
              <w:spacing w:before="40" w:after="40"/>
              <w:rPr>
                <w:rFonts w:ascii="Helvetica" w:hAnsi="Helvetica"/>
                <w:b/>
                <w:sz w:val="20"/>
                <w:szCs w:val="20"/>
              </w:rPr>
            </w:pPr>
            <w:r w:rsidRPr="00AE6A80">
              <w:rPr>
                <w:rFonts w:ascii="Helvetica" w:hAnsi="Helvetica"/>
                <w:b/>
                <w:sz w:val="20"/>
                <w:szCs w:val="20"/>
              </w:rPr>
              <w:t>NG_017013.2</w:t>
            </w:r>
          </w:p>
        </w:tc>
        <w:tc>
          <w:tcPr>
            <w:tcW w:w="6946" w:type="dxa"/>
            <w:tcBorders>
              <w:top w:val="single" w:sz="4" w:space="0" w:color="auto"/>
              <w:left w:val="single" w:sz="4" w:space="0" w:color="auto"/>
              <w:bottom w:val="single" w:sz="4" w:space="0" w:color="auto"/>
              <w:right w:val="single" w:sz="4" w:space="0" w:color="auto"/>
            </w:tcBorders>
          </w:tcPr>
          <w:p w14:paraId="5B5B8410" w14:textId="77777777" w:rsidR="00E507F6" w:rsidRPr="004925C2" w:rsidRDefault="00E507F6" w:rsidP="00E507F6">
            <w:pPr>
              <w:spacing w:before="40" w:after="40"/>
              <w:rPr>
                <w:rFonts w:ascii="Helvetica" w:hAnsi="Helvetica"/>
                <w:sz w:val="20"/>
                <w:szCs w:val="20"/>
              </w:rPr>
            </w:pPr>
            <w:r w:rsidRPr="004925C2">
              <w:rPr>
                <w:rFonts w:ascii="Helvetica" w:hAnsi="Helvetica"/>
                <w:sz w:val="20"/>
                <w:szCs w:val="20"/>
              </w:rPr>
              <w:t>Mutation nomenclature according to HGVS standards using the RefSeq Gene NG_017013. sequence as reference</w:t>
            </w:r>
          </w:p>
          <w:p w14:paraId="60E64123" w14:textId="77777777" w:rsidR="00E507F6" w:rsidRPr="004925C2" w:rsidRDefault="00D62E32" w:rsidP="00E507F6">
            <w:pPr>
              <w:spacing w:before="40" w:after="40"/>
              <w:rPr>
                <w:rFonts w:ascii="Helvetica" w:hAnsi="Helvetica"/>
                <w:sz w:val="20"/>
                <w:szCs w:val="20"/>
              </w:rPr>
            </w:pPr>
            <w:hyperlink r:id="rId10" w:history="1">
              <w:r w:rsidR="00E507F6" w:rsidRPr="004925C2">
                <w:rPr>
                  <w:rStyle w:val="Hyperlink"/>
                  <w:rFonts w:ascii="Helvetica" w:hAnsi="Helvetica"/>
                  <w:sz w:val="20"/>
                  <w:szCs w:val="20"/>
                </w:rPr>
                <w:t>http://www.ncbi.nlm.nih.gov/nuccore/NG_017013.2</w:t>
              </w:r>
            </w:hyperlink>
          </w:p>
          <w:p w14:paraId="6660FCE0" w14:textId="77777777" w:rsidR="00E507F6" w:rsidRDefault="00E507F6" w:rsidP="00E507F6">
            <w:pPr>
              <w:spacing w:before="40" w:after="40"/>
              <w:rPr>
                <w:rFonts w:ascii="Helvetica" w:hAnsi="Helvetica"/>
                <w:sz w:val="20"/>
                <w:szCs w:val="20"/>
              </w:rPr>
            </w:pPr>
            <w:r w:rsidRPr="004925C2">
              <w:rPr>
                <w:rFonts w:ascii="Helvetica" w:hAnsi="Helvetica"/>
                <w:sz w:val="20"/>
                <w:szCs w:val="20"/>
              </w:rPr>
              <w:t>This sequence is also the reference used by the Locus Reference Genomic</w:t>
            </w:r>
          </w:p>
          <w:p w14:paraId="7C5DC80F" w14:textId="64A07765" w:rsidR="006510EF" w:rsidRPr="004925C2" w:rsidRDefault="006510EF" w:rsidP="00E507F6">
            <w:pPr>
              <w:spacing w:before="40" w:after="40"/>
              <w:rPr>
                <w:rFonts w:ascii="Helvetica" w:hAnsi="Helvetica"/>
                <w:sz w:val="20"/>
                <w:szCs w:val="20"/>
              </w:rPr>
            </w:pPr>
            <w:r>
              <w:rPr>
                <w:rFonts w:ascii="Helvetica" w:hAnsi="Helvetica"/>
                <w:sz w:val="20"/>
                <w:szCs w:val="20"/>
              </w:rPr>
              <w:t>(</w:t>
            </w:r>
            <w:hyperlink r:id="rId11" w:history="1">
              <w:r w:rsidRPr="006510EF">
                <w:rPr>
                  <w:rStyle w:val="Hyperlink"/>
                  <w:rFonts w:ascii="Helvetica" w:hAnsi="Helvetica"/>
                  <w:sz w:val="20"/>
                  <w:szCs w:val="20"/>
                </w:rPr>
                <w:t>http://ftp.ebi.ac.uk/pub/databases/lrgex/LRG_321.xml</w:t>
              </w:r>
            </w:hyperlink>
          </w:p>
        </w:tc>
      </w:tr>
      <w:tr w:rsidR="007A4F4F" w:rsidRPr="004925C2" w14:paraId="7917DFA8" w14:textId="77777777" w:rsidTr="00AE6A80">
        <w:tc>
          <w:tcPr>
            <w:tcW w:w="2835" w:type="dxa"/>
            <w:tcBorders>
              <w:top w:val="single" w:sz="4" w:space="0" w:color="auto"/>
              <w:left w:val="single" w:sz="4" w:space="0" w:color="auto"/>
              <w:bottom w:val="single" w:sz="4" w:space="0" w:color="auto"/>
              <w:right w:val="single" w:sz="4" w:space="0" w:color="auto"/>
            </w:tcBorders>
          </w:tcPr>
          <w:p w14:paraId="4B541A6F" w14:textId="77777777" w:rsidR="007A4F4F" w:rsidRPr="00AE6A80" w:rsidRDefault="007A4F4F" w:rsidP="00AE6A80">
            <w:pPr>
              <w:rPr>
                <w:rFonts w:ascii="Helvetica" w:hAnsi="Helvetica"/>
                <w:b/>
                <w:sz w:val="20"/>
                <w:szCs w:val="20"/>
                <w:lang w:val="fr-FR"/>
              </w:rPr>
            </w:pPr>
            <w:r w:rsidRPr="00AE6A80">
              <w:rPr>
                <w:rFonts w:ascii="Helvetica" w:hAnsi="Helvetica"/>
                <w:b/>
                <w:sz w:val="20"/>
                <w:szCs w:val="20"/>
                <w:lang w:val="fr-FR"/>
              </w:rPr>
              <w:t>Transcript t1 MN_000546.5</w:t>
            </w:r>
          </w:p>
        </w:tc>
        <w:tc>
          <w:tcPr>
            <w:tcW w:w="6946" w:type="dxa"/>
            <w:tcBorders>
              <w:top w:val="single" w:sz="4" w:space="0" w:color="auto"/>
              <w:left w:val="single" w:sz="4" w:space="0" w:color="auto"/>
              <w:bottom w:val="single" w:sz="4" w:space="0" w:color="auto"/>
              <w:right w:val="single" w:sz="4" w:space="0" w:color="auto"/>
            </w:tcBorders>
          </w:tcPr>
          <w:p w14:paraId="7486F953"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NM_000546.5</w:t>
            </w:r>
          </w:p>
        </w:tc>
      </w:tr>
      <w:tr w:rsidR="007A4F4F" w:rsidRPr="004925C2" w14:paraId="207648BB" w14:textId="77777777" w:rsidTr="00AE6A80">
        <w:tc>
          <w:tcPr>
            <w:tcW w:w="2835" w:type="dxa"/>
            <w:tcBorders>
              <w:top w:val="single" w:sz="4" w:space="0" w:color="auto"/>
              <w:left w:val="single" w:sz="4" w:space="0" w:color="auto"/>
              <w:bottom w:val="single" w:sz="4" w:space="0" w:color="auto"/>
              <w:right w:val="single" w:sz="4" w:space="0" w:color="auto"/>
            </w:tcBorders>
          </w:tcPr>
          <w:p w14:paraId="23EC2FA3"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t2 NM_001126112.2</w:t>
            </w:r>
          </w:p>
        </w:tc>
        <w:tc>
          <w:tcPr>
            <w:tcW w:w="6946" w:type="dxa"/>
            <w:tcBorders>
              <w:top w:val="single" w:sz="4" w:space="0" w:color="auto"/>
              <w:left w:val="single" w:sz="4" w:space="0" w:color="auto"/>
              <w:bottom w:val="single" w:sz="4" w:space="0" w:color="auto"/>
              <w:right w:val="single" w:sz="4" w:space="0" w:color="auto"/>
            </w:tcBorders>
          </w:tcPr>
          <w:p w14:paraId="36EC4094"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NM_001126112.2</w:t>
            </w:r>
          </w:p>
        </w:tc>
      </w:tr>
      <w:tr w:rsidR="007A4F4F" w:rsidRPr="004925C2" w14:paraId="5AA76CAB" w14:textId="77777777" w:rsidTr="00AE6A80">
        <w:tc>
          <w:tcPr>
            <w:tcW w:w="2835" w:type="dxa"/>
            <w:tcBorders>
              <w:top w:val="single" w:sz="4" w:space="0" w:color="auto"/>
              <w:left w:val="single" w:sz="4" w:space="0" w:color="auto"/>
              <w:bottom w:val="single" w:sz="4" w:space="0" w:color="auto"/>
              <w:right w:val="single" w:sz="4" w:space="0" w:color="auto"/>
            </w:tcBorders>
          </w:tcPr>
          <w:p w14:paraId="74D0F50A"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t3 NM_001126114.2</w:t>
            </w:r>
          </w:p>
        </w:tc>
        <w:tc>
          <w:tcPr>
            <w:tcW w:w="6946" w:type="dxa"/>
            <w:tcBorders>
              <w:top w:val="single" w:sz="4" w:space="0" w:color="auto"/>
              <w:left w:val="single" w:sz="4" w:space="0" w:color="auto"/>
              <w:bottom w:val="single" w:sz="4" w:space="0" w:color="auto"/>
              <w:right w:val="single" w:sz="4" w:space="0" w:color="auto"/>
            </w:tcBorders>
          </w:tcPr>
          <w:p w14:paraId="0F5568F0"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NM_001126114.2</w:t>
            </w:r>
          </w:p>
        </w:tc>
      </w:tr>
      <w:tr w:rsidR="007A4F4F" w:rsidRPr="004925C2" w14:paraId="5F4C38B3" w14:textId="77777777" w:rsidTr="00AE6A80">
        <w:tc>
          <w:tcPr>
            <w:tcW w:w="2835" w:type="dxa"/>
            <w:tcBorders>
              <w:top w:val="single" w:sz="4" w:space="0" w:color="auto"/>
              <w:left w:val="single" w:sz="4" w:space="0" w:color="auto"/>
              <w:bottom w:val="single" w:sz="4" w:space="0" w:color="auto"/>
              <w:right w:val="single" w:sz="4" w:space="0" w:color="auto"/>
            </w:tcBorders>
          </w:tcPr>
          <w:p w14:paraId="6400BFC6" w14:textId="77777777" w:rsidR="007A4F4F" w:rsidRPr="00AE6A80" w:rsidRDefault="007A4F4F" w:rsidP="00AE6A80">
            <w:pPr>
              <w:rPr>
                <w:rFonts w:ascii="Helvetica" w:hAnsi="Helvetica"/>
                <w:b/>
                <w:sz w:val="20"/>
                <w:szCs w:val="20"/>
              </w:rPr>
            </w:pPr>
            <w:r w:rsidRPr="00AE6A80">
              <w:rPr>
                <w:rFonts w:ascii="Helvetica" w:hAnsi="Helvetica"/>
                <w:b/>
                <w:sz w:val="20"/>
                <w:szCs w:val="20"/>
              </w:rPr>
              <w:t xml:space="preserve">Transcript t4 </w:t>
            </w:r>
            <w:r w:rsidRPr="00AE6A80">
              <w:rPr>
                <w:rFonts w:ascii="Helvetica" w:hAnsi="Helvetica"/>
                <w:b/>
                <w:sz w:val="20"/>
                <w:szCs w:val="20"/>
              </w:rPr>
              <w:lastRenderedPageBreak/>
              <w:t>NM_001126113.2</w:t>
            </w:r>
          </w:p>
        </w:tc>
        <w:tc>
          <w:tcPr>
            <w:tcW w:w="6946" w:type="dxa"/>
            <w:tcBorders>
              <w:top w:val="single" w:sz="4" w:space="0" w:color="auto"/>
              <w:left w:val="single" w:sz="4" w:space="0" w:color="auto"/>
              <w:bottom w:val="single" w:sz="4" w:space="0" w:color="auto"/>
              <w:right w:val="single" w:sz="4" w:space="0" w:color="auto"/>
            </w:tcBorders>
          </w:tcPr>
          <w:p w14:paraId="0BC9FF1A" w14:textId="77777777" w:rsidR="007A4F4F" w:rsidRPr="004925C2" w:rsidRDefault="007A4F4F" w:rsidP="005D7F44">
            <w:pPr>
              <w:spacing w:before="40" w:after="40"/>
              <w:rPr>
                <w:rFonts w:ascii="Helvetica" w:hAnsi="Helvetica"/>
                <w:sz w:val="20"/>
              </w:rPr>
            </w:pPr>
            <w:r w:rsidRPr="004925C2">
              <w:rPr>
                <w:rFonts w:ascii="Helvetica" w:hAnsi="Helvetica"/>
                <w:i/>
                <w:sz w:val="20"/>
              </w:rPr>
              <w:lastRenderedPageBreak/>
              <w:t xml:space="preserve">Mutation nomenclature and coordinates are described according to HGVS, </w:t>
            </w:r>
            <w:r w:rsidRPr="004925C2">
              <w:rPr>
                <w:rFonts w:ascii="Helvetica" w:hAnsi="Helvetica"/>
                <w:i/>
                <w:sz w:val="20"/>
              </w:rPr>
              <w:lastRenderedPageBreak/>
              <w:t>NCBI and LRG (position 1 refers to the A of the start ATG): reference sequence NM_001126113.2</w:t>
            </w:r>
          </w:p>
        </w:tc>
      </w:tr>
      <w:tr w:rsidR="007A4F4F" w:rsidRPr="004925C2" w14:paraId="272D4E7E" w14:textId="77777777" w:rsidTr="00AE6A80">
        <w:tc>
          <w:tcPr>
            <w:tcW w:w="2835" w:type="dxa"/>
            <w:tcBorders>
              <w:top w:val="single" w:sz="4" w:space="0" w:color="auto"/>
              <w:left w:val="single" w:sz="4" w:space="0" w:color="auto"/>
              <w:bottom w:val="single" w:sz="4" w:space="0" w:color="auto"/>
              <w:right w:val="single" w:sz="4" w:space="0" w:color="auto"/>
            </w:tcBorders>
          </w:tcPr>
          <w:p w14:paraId="0A2803F9" w14:textId="77777777" w:rsidR="007A4F4F" w:rsidRPr="00AE6A80" w:rsidRDefault="007A4F4F" w:rsidP="00AE6A80">
            <w:pPr>
              <w:rPr>
                <w:rFonts w:ascii="Helvetica" w:hAnsi="Helvetica"/>
                <w:b/>
                <w:sz w:val="20"/>
                <w:szCs w:val="20"/>
              </w:rPr>
            </w:pPr>
            <w:r w:rsidRPr="00AE6A80">
              <w:rPr>
                <w:rFonts w:ascii="Helvetica" w:hAnsi="Helvetica"/>
                <w:b/>
                <w:sz w:val="20"/>
                <w:szCs w:val="20"/>
              </w:rPr>
              <w:lastRenderedPageBreak/>
              <w:t>Transcript t5 NM_001126115.1</w:t>
            </w:r>
          </w:p>
        </w:tc>
        <w:tc>
          <w:tcPr>
            <w:tcW w:w="6946" w:type="dxa"/>
            <w:tcBorders>
              <w:top w:val="single" w:sz="4" w:space="0" w:color="auto"/>
              <w:left w:val="single" w:sz="4" w:space="0" w:color="auto"/>
              <w:bottom w:val="single" w:sz="4" w:space="0" w:color="auto"/>
              <w:right w:val="single" w:sz="4" w:space="0" w:color="auto"/>
            </w:tcBorders>
          </w:tcPr>
          <w:p w14:paraId="3C2D0BDF"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NM_001126115.1</w:t>
            </w:r>
          </w:p>
        </w:tc>
      </w:tr>
      <w:tr w:rsidR="007A4F4F" w:rsidRPr="004925C2" w14:paraId="70145BA6" w14:textId="77777777" w:rsidTr="00AE6A80">
        <w:tc>
          <w:tcPr>
            <w:tcW w:w="2835" w:type="dxa"/>
            <w:tcBorders>
              <w:top w:val="single" w:sz="4" w:space="0" w:color="auto"/>
              <w:left w:val="single" w:sz="4" w:space="0" w:color="auto"/>
              <w:bottom w:val="single" w:sz="4" w:space="0" w:color="auto"/>
              <w:right w:val="single" w:sz="4" w:space="0" w:color="auto"/>
            </w:tcBorders>
          </w:tcPr>
          <w:p w14:paraId="10290182"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t6 NM_001126116.1</w:t>
            </w:r>
          </w:p>
        </w:tc>
        <w:tc>
          <w:tcPr>
            <w:tcW w:w="6946" w:type="dxa"/>
            <w:tcBorders>
              <w:top w:val="single" w:sz="4" w:space="0" w:color="auto"/>
              <w:left w:val="single" w:sz="4" w:space="0" w:color="auto"/>
              <w:bottom w:val="single" w:sz="4" w:space="0" w:color="auto"/>
              <w:right w:val="single" w:sz="4" w:space="0" w:color="auto"/>
            </w:tcBorders>
          </w:tcPr>
          <w:p w14:paraId="102B8184"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NM_001126116.1</w:t>
            </w:r>
          </w:p>
        </w:tc>
      </w:tr>
      <w:tr w:rsidR="007A4F4F" w:rsidRPr="004925C2" w14:paraId="04273E58" w14:textId="77777777" w:rsidTr="00AE6A80">
        <w:tc>
          <w:tcPr>
            <w:tcW w:w="2835" w:type="dxa"/>
            <w:tcBorders>
              <w:top w:val="single" w:sz="4" w:space="0" w:color="auto"/>
              <w:left w:val="single" w:sz="4" w:space="0" w:color="auto"/>
              <w:bottom w:val="single" w:sz="4" w:space="0" w:color="auto"/>
              <w:right w:val="single" w:sz="4" w:space="0" w:color="auto"/>
            </w:tcBorders>
          </w:tcPr>
          <w:p w14:paraId="580CE012"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t7 NM_001126117.1</w:t>
            </w:r>
          </w:p>
        </w:tc>
        <w:tc>
          <w:tcPr>
            <w:tcW w:w="6946" w:type="dxa"/>
            <w:tcBorders>
              <w:top w:val="single" w:sz="4" w:space="0" w:color="auto"/>
              <w:left w:val="single" w:sz="4" w:space="0" w:color="auto"/>
              <w:bottom w:val="single" w:sz="4" w:space="0" w:color="auto"/>
              <w:right w:val="single" w:sz="4" w:space="0" w:color="auto"/>
            </w:tcBorders>
          </w:tcPr>
          <w:p w14:paraId="00FCFA9E"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NM_001126117.1</w:t>
            </w:r>
          </w:p>
        </w:tc>
      </w:tr>
      <w:tr w:rsidR="007A4F4F" w:rsidRPr="004925C2" w14:paraId="73A5372D" w14:textId="77777777" w:rsidTr="00AE6A80">
        <w:tc>
          <w:tcPr>
            <w:tcW w:w="2835" w:type="dxa"/>
            <w:tcBorders>
              <w:top w:val="single" w:sz="4" w:space="0" w:color="auto"/>
              <w:left w:val="single" w:sz="4" w:space="0" w:color="auto"/>
              <w:bottom w:val="single" w:sz="4" w:space="0" w:color="auto"/>
              <w:right w:val="single" w:sz="4" w:space="0" w:color="auto"/>
            </w:tcBorders>
          </w:tcPr>
          <w:p w14:paraId="708F5942"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t8 NM_001126118.1</w:t>
            </w:r>
          </w:p>
        </w:tc>
        <w:tc>
          <w:tcPr>
            <w:tcW w:w="6946" w:type="dxa"/>
            <w:tcBorders>
              <w:top w:val="single" w:sz="4" w:space="0" w:color="auto"/>
              <w:left w:val="single" w:sz="4" w:space="0" w:color="auto"/>
              <w:bottom w:val="single" w:sz="4" w:space="0" w:color="auto"/>
              <w:right w:val="single" w:sz="4" w:space="0" w:color="auto"/>
            </w:tcBorders>
          </w:tcPr>
          <w:p w14:paraId="46603384"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NM_001126118.1</w:t>
            </w:r>
          </w:p>
        </w:tc>
      </w:tr>
      <w:tr w:rsidR="007A4F4F" w:rsidRPr="004925C2" w14:paraId="3CD8863D" w14:textId="77777777" w:rsidTr="00AE6A80">
        <w:tc>
          <w:tcPr>
            <w:tcW w:w="2835" w:type="dxa"/>
            <w:tcBorders>
              <w:top w:val="single" w:sz="4" w:space="0" w:color="auto"/>
              <w:left w:val="single" w:sz="4" w:space="0" w:color="auto"/>
              <w:bottom w:val="single" w:sz="4" w:space="0" w:color="auto"/>
              <w:right w:val="single" w:sz="4" w:space="0" w:color="auto"/>
            </w:tcBorders>
          </w:tcPr>
          <w:p w14:paraId="2442AC97"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t1 LRG_321</w:t>
            </w:r>
          </w:p>
        </w:tc>
        <w:tc>
          <w:tcPr>
            <w:tcW w:w="6946" w:type="dxa"/>
            <w:tcBorders>
              <w:top w:val="single" w:sz="4" w:space="0" w:color="auto"/>
              <w:left w:val="single" w:sz="4" w:space="0" w:color="auto"/>
              <w:bottom w:val="single" w:sz="4" w:space="0" w:color="auto"/>
              <w:right w:val="single" w:sz="4" w:space="0" w:color="auto"/>
            </w:tcBorders>
          </w:tcPr>
          <w:p w14:paraId="2CE3DE6B"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LRG_321t1</w:t>
            </w:r>
          </w:p>
        </w:tc>
      </w:tr>
      <w:tr w:rsidR="007A4F4F" w:rsidRPr="004925C2" w14:paraId="7A61C076" w14:textId="77777777" w:rsidTr="00AE6A80">
        <w:tc>
          <w:tcPr>
            <w:tcW w:w="2835" w:type="dxa"/>
            <w:tcBorders>
              <w:top w:val="single" w:sz="4" w:space="0" w:color="auto"/>
              <w:left w:val="single" w:sz="4" w:space="0" w:color="auto"/>
              <w:bottom w:val="single" w:sz="4" w:space="0" w:color="auto"/>
              <w:right w:val="single" w:sz="4" w:space="0" w:color="auto"/>
            </w:tcBorders>
          </w:tcPr>
          <w:p w14:paraId="59A2A40E"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t2 LRG_321</w:t>
            </w:r>
          </w:p>
        </w:tc>
        <w:tc>
          <w:tcPr>
            <w:tcW w:w="6946" w:type="dxa"/>
            <w:tcBorders>
              <w:top w:val="single" w:sz="4" w:space="0" w:color="auto"/>
              <w:left w:val="single" w:sz="4" w:space="0" w:color="auto"/>
              <w:bottom w:val="single" w:sz="4" w:space="0" w:color="auto"/>
              <w:right w:val="single" w:sz="4" w:space="0" w:color="auto"/>
            </w:tcBorders>
          </w:tcPr>
          <w:p w14:paraId="4F7C9B61"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LRG_321t2</w:t>
            </w:r>
          </w:p>
        </w:tc>
      </w:tr>
      <w:tr w:rsidR="007A4F4F" w:rsidRPr="004925C2" w14:paraId="3CF33CAA" w14:textId="77777777" w:rsidTr="00AE6A80">
        <w:tc>
          <w:tcPr>
            <w:tcW w:w="2835" w:type="dxa"/>
            <w:tcBorders>
              <w:top w:val="single" w:sz="4" w:space="0" w:color="auto"/>
              <w:left w:val="single" w:sz="4" w:space="0" w:color="auto"/>
              <w:bottom w:val="single" w:sz="4" w:space="0" w:color="auto"/>
              <w:right w:val="single" w:sz="4" w:space="0" w:color="auto"/>
            </w:tcBorders>
          </w:tcPr>
          <w:p w14:paraId="1321621C"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t3 LRG_321</w:t>
            </w:r>
          </w:p>
        </w:tc>
        <w:tc>
          <w:tcPr>
            <w:tcW w:w="6946" w:type="dxa"/>
            <w:tcBorders>
              <w:top w:val="single" w:sz="4" w:space="0" w:color="auto"/>
              <w:left w:val="single" w:sz="4" w:space="0" w:color="auto"/>
              <w:bottom w:val="single" w:sz="4" w:space="0" w:color="auto"/>
              <w:right w:val="single" w:sz="4" w:space="0" w:color="auto"/>
            </w:tcBorders>
          </w:tcPr>
          <w:p w14:paraId="02BD8DBD"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LRG_321t3</w:t>
            </w:r>
          </w:p>
        </w:tc>
      </w:tr>
      <w:tr w:rsidR="007A4F4F" w:rsidRPr="004925C2" w14:paraId="54B5F0E3" w14:textId="77777777" w:rsidTr="00AE6A80">
        <w:tc>
          <w:tcPr>
            <w:tcW w:w="2835" w:type="dxa"/>
            <w:tcBorders>
              <w:top w:val="single" w:sz="4" w:space="0" w:color="auto"/>
              <w:left w:val="single" w:sz="4" w:space="0" w:color="auto"/>
              <w:bottom w:val="single" w:sz="4" w:space="0" w:color="auto"/>
              <w:right w:val="single" w:sz="4" w:space="0" w:color="auto"/>
            </w:tcBorders>
          </w:tcPr>
          <w:p w14:paraId="5A6B17A8"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t4 LRG_321</w:t>
            </w:r>
          </w:p>
        </w:tc>
        <w:tc>
          <w:tcPr>
            <w:tcW w:w="6946" w:type="dxa"/>
            <w:tcBorders>
              <w:top w:val="single" w:sz="4" w:space="0" w:color="auto"/>
              <w:left w:val="single" w:sz="4" w:space="0" w:color="auto"/>
              <w:bottom w:val="single" w:sz="4" w:space="0" w:color="auto"/>
              <w:right w:val="single" w:sz="4" w:space="0" w:color="auto"/>
            </w:tcBorders>
          </w:tcPr>
          <w:p w14:paraId="597766F7"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LRG_321t4</w:t>
            </w:r>
          </w:p>
        </w:tc>
      </w:tr>
      <w:tr w:rsidR="007A4F4F" w:rsidRPr="004925C2" w14:paraId="094523DA" w14:textId="77777777" w:rsidTr="00AE6A80">
        <w:tc>
          <w:tcPr>
            <w:tcW w:w="2835" w:type="dxa"/>
            <w:tcBorders>
              <w:top w:val="single" w:sz="4" w:space="0" w:color="auto"/>
              <w:left w:val="single" w:sz="4" w:space="0" w:color="auto"/>
              <w:bottom w:val="single" w:sz="4" w:space="0" w:color="auto"/>
              <w:right w:val="single" w:sz="4" w:space="0" w:color="auto"/>
            </w:tcBorders>
          </w:tcPr>
          <w:p w14:paraId="62E72887"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t5 LRG_321</w:t>
            </w:r>
          </w:p>
        </w:tc>
        <w:tc>
          <w:tcPr>
            <w:tcW w:w="6946" w:type="dxa"/>
            <w:tcBorders>
              <w:top w:val="single" w:sz="4" w:space="0" w:color="auto"/>
              <w:left w:val="single" w:sz="4" w:space="0" w:color="auto"/>
              <w:bottom w:val="single" w:sz="4" w:space="0" w:color="auto"/>
              <w:right w:val="single" w:sz="4" w:space="0" w:color="auto"/>
            </w:tcBorders>
          </w:tcPr>
          <w:p w14:paraId="590AAABE"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LRG_321t5</w:t>
            </w:r>
          </w:p>
        </w:tc>
      </w:tr>
      <w:tr w:rsidR="007A4F4F" w:rsidRPr="004925C2" w14:paraId="1E98F479" w14:textId="77777777" w:rsidTr="00AE6A80">
        <w:tc>
          <w:tcPr>
            <w:tcW w:w="2835" w:type="dxa"/>
            <w:tcBorders>
              <w:top w:val="single" w:sz="4" w:space="0" w:color="auto"/>
              <w:left w:val="single" w:sz="4" w:space="0" w:color="auto"/>
              <w:bottom w:val="single" w:sz="4" w:space="0" w:color="auto"/>
              <w:right w:val="single" w:sz="4" w:space="0" w:color="auto"/>
            </w:tcBorders>
          </w:tcPr>
          <w:p w14:paraId="3C7D1A18"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t6 LRG_321</w:t>
            </w:r>
          </w:p>
        </w:tc>
        <w:tc>
          <w:tcPr>
            <w:tcW w:w="6946" w:type="dxa"/>
            <w:tcBorders>
              <w:top w:val="single" w:sz="4" w:space="0" w:color="auto"/>
              <w:left w:val="single" w:sz="4" w:space="0" w:color="auto"/>
              <w:bottom w:val="single" w:sz="4" w:space="0" w:color="auto"/>
              <w:right w:val="single" w:sz="4" w:space="0" w:color="auto"/>
            </w:tcBorders>
          </w:tcPr>
          <w:p w14:paraId="265ED187"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LRG_321t6</w:t>
            </w:r>
          </w:p>
        </w:tc>
      </w:tr>
      <w:tr w:rsidR="007A4F4F" w:rsidRPr="004925C2" w14:paraId="4F8CC0DE" w14:textId="77777777" w:rsidTr="00AE6A80">
        <w:tc>
          <w:tcPr>
            <w:tcW w:w="2835" w:type="dxa"/>
            <w:tcBorders>
              <w:top w:val="single" w:sz="4" w:space="0" w:color="auto"/>
              <w:left w:val="single" w:sz="4" w:space="0" w:color="auto"/>
              <w:bottom w:val="single" w:sz="4" w:space="0" w:color="auto"/>
              <w:right w:val="single" w:sz="4" w:space="0" w:color="auto"/>
            </w:tcBorders>
          </w:tcPr>
          <w:p w14:paraId="6CE783EC"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t7 LRG_321</w:t>
            </w:r>
          </w:p>
        </w:tc>
        <w:tc>
          <w:tcPr>
            <w:tcW w:w="6946" w:type="dxa"/>
            <w:tcBorders>
              <w:top w:val="single" w:sz="4" w:space="0" w:color="auto"/>
              <w:left w:val="single" w:sz="4" w:space="0" w:color="auto"/>
              <w:bottom w:val="single" w:sz="4" w:space="0" w:color="auto"/>
              <w:right w:val="single" w:sz="4" w:space="0" w:color="auto"/>
            </w:tcBorders>
          </w:tcPr>
          <w:p w14:paraId="08BCD6E5"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LRG_321t7</w:t>
            </w:r>
          </w:p>
        </w:tc>
      </w:tr>
      <w:tr w:rsidR="007A4F4F" w:rsidRPr="004925C2" w14:paraId="03CC1C14" w14:textId="77777777" w:rsidTr="00AE6A80">
        <w:tc>
          <w:tcPr>
            <w:tcW w:w="2835" w:type="dxa"/>
            <w:tcBorders>
              <w:top w:val="single" w:sz="4" w:space="0" w:color="auto"/>
              <w:left w:val="single" w:sz="4" w:space="0" w:color="auto"/>
              <w:bottom w:val="single" w:sz="4" w:space="0" w:color="auto"/>
              <w:right w:val="single" w:sz="4" w:space="0" w:color="auto"/>
            </w:tcBorders>
          </w:tcPr>
          <w:p w14:paraId="65CFEEE5" w14:textId="77777777" w:rsidR="007A4F4F" w:rsidRPr="00AE6A80" w:rsidRDefault="007A4F4F" w:rsidP="00AE6A80">
            <w:pPr>
              <w:rPr>
                <w:rFonts w:ascii="Helvetica" w:hAnsi="Helvetica"/>
                <w:b/>
                <w:sz w:val="20"/>
                <w:szCs w:val="20"/>
              </w:rPr>
            </w:pPr>
            <w:r w:rsidRPr="00AE6A80">
              <w:rPr>
                <w:rFonts w:ascii="Helvetica" w:hAnsi="Helvetica"/>
                <w:b/>
                <w:sz w:val="20"/>
                <w:szCs w:val="20"/>
              </w:rPr>
              <w:t>Transcript t8 LRG_321</w:t>
            </w:r>
          </w:p>
        </w:tc>
        <w:tc>
          <w:tcPr>
            <w:tcW w:w="6946" w:type="dxa"/>
            <w:tcBorders>
              <w:top w:val="single" w:sz="4" w:space="0" w:color="auto"/>
              <w:left w:val="single" w:sz="4" w:space="0" w:color="auto"/>
              <w:bottom w:val="single" w:sz="4" w:space="0" w:color="auto"/>
              <w:right w:val="single" w:sz="4" w:space="0" w:color="auto"/>
            </w:tcBorders>
          </w:tcPr>
          <w:p w14:paraId="750CB6C2" w14:textId="77777777" w:rsidR="007A4F4F" w:rsidRPr="004925C2" w:rsidRDefault="007A4F4F" w:rsidP="005D7F44">
            <w:pPr>
              <w:spacing w:before="40" w:after="40"/>
              <w:rPr>
                <w:rFonts w:ascii="Helvetica" w:hAnsi="Helvetica"/>
                <w:sz w:val="20"/>
              </w:rPr>
            </w:pPr>
            <w:r w:rsidRPr="004925C2">
              <w:rPr>
                <w:rFonts w:ascii="Helvetica" w:hAnsi="Helvetica"/>
                <w:i/>
                <w:sz w:val="20"/>
              </w:rPr>
              <w:t>Mutation nomenclature and coordinates are described according to HGVS, NCBI and LRG (position 1 refers to the A of the start ATG): reference sequence LRG_321t8</w:t>
            </w:r>
          </w:p>
        </w:tc>
      </w:tr>
      <w:tr w:rsidR="00FA7C38" w:rsidRPr="004925C2" w14:paraId="7F2AAAE9" w14:textId="77777777" w:rsidTr="00AE6A80">
        <w:tc>
          <w:tcPr>
            <w:tcW w:w="2835" w:type="dxa"/>
            <w:tcBorders>
              <w:top w:val="single" w:sz="4" w:space="0" w:color="auto"/>
              <w:left w:val="single" w:sz="4" w:space="0" w:color="auto"/>
              <w:bottom w:val="single" w:sz="4" w:space="0" w:color="auto"/>
              <w:right w:val="single" w:sz="4" w:space="0" w:color="auto"/>
            </w:tcBorders>
          </w:tcPr>
          <w:p w14:paraId="0B935381" w14:textId="5FEA94E0" w:rsidR="00FA7C38" w:rsidRPr="00AE6A80" w:rsidRDefault="009E381E" w:rsidP="00AE6A80">
            <w:pPr>
              <w:rPr>
                <w:rFonts w:ascii="Helvetica" w:hAnsi="Helvetica"/>
                <w:b/>
                <w:sz w:val="20"/>
                <w:szCs w:val="20"/>
              </w:rPr>
            </w:pPr>
            <w:r>
              <w:rPr>
                <w:rFonts w:ascii="Helvetica" w:hAnsi="Helvetica"/>
                <w:b/>
                <w:sz w:val="20"/>
                <w:szCs w:val="20"/>
              </w:rPr>
              <w:t xml:space="preserve">TP53_alpha </w:t>
            </w:r>
            <w:r w:rsidR="00FA7C38" w:rsidRPr="00AE6A80">
              <w:rPr>
                <w:rFonts w:ascii="Helvetica" w:hAnsi="Helvetica"/>
                <w:b/>
                <w:sz w:val="20"/>
                <w:szCs w:val="20"/>
              </w:rPr>
              <w:t>NP_000537.3</w:t>
            </w:r>
          </w:p>
        </w:tc>
        <w:tc>
          <w:tcPr>
            <w:tcW w:w="6946" w:type="dxa"/>
            <w:tcBorders>
              <w:top w:val="single" w:sz="4" w:space="0" w:color="auto"/>
              <w:left w:val="single" w:sz="4" w:space="0" w:color="auto"/>
              <w:bottom w:val="single" w:sz="4" w:space="0" w:color="auto"/>
              <w:right w:val="single" w:sz="4" w:space="0" w:color="auto"/>
            </w:tcBorders>
          </w:tcPr>
          <w:p w14:paraId="2DF7314A"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NP_000537.3</w:t>
            </w:r>
          </w:p>
        </w:tc>
      </w:tr>
      <w:tr w:rsidR="00FA7C38" w:rsidRPr="004925C2" w14:paraId="05E6B532" w14:textId="77777777" w:rsidTr="00AE6A80">
        <w:tc>
          <w:tcPr>
            <w:tcW w:w="2835" w:type="dxa"/>
            <w:tcBorders>
              <w:top w:val="single" w:sz="4" w:space="0" w:color="auto"/>
              <w:left w:val="single" w:sz="4" w:space="0" w:color="auto"/>
              <w:bottom w:val="single" w:sz="4" w:space="0" w:color="auto"/>
              <w:right w:val="single" w:sz="4" w:space="0" w:color="auto"/>
            </w:tcBorders>
          </w:tcPr>
          <w:p w14:paraId="22EBB457" w14:textId="77777777" w:rsidR="00FA7C38" w:rsidRPr="00AE6A80" w:rsidRDefault="00FA7C38" w:rsidP="00AE6A80">
            <w:pPr>
              <w:rPr>
                <w:rFonts w:ascii="Helvetica" w:hAnsi="Helvetica"/>
                <w:b/>
                <w:sz w:val="20"/>
                <w:szCs w:val="20"/>
              </w:rPr>
            </w:pPr>
            <w:r w:rsidRPr="00AE6A80">
              <w:rPr>
                <w:rFonts w:ascii="Helvetica" w:hAnsi="Helvetica"/>
                <w:b/>
                <w:sz w:val="20"/>
                <w:szCs w:val="20"/>
              </w:rPr>
              <w:t>TP53_beta NP_001119586.1</w:t>
            </w:r>
          </w:p>
        </w:tc>
        <w:tc>
          <w:tcPr>
            <w:tcW w:w="6946" w:type="dxa"/>
            <w:tcBorders>
              <w:top w:val="single" w:sz="4" w:space="0" w:color="auto"/>
              <w:left w:val="single" w:sz="4" w:space="0" w:color="auto"/>
              <w:bottom w:val="single" w:sz="4" w:space="0" w:color="auto"/>
              <w:right w:val="single" w:sz="4" w:space="0" w:color="auto"/>
            </w:tcBorders>
          </w:tcPr>
          <w:p w14:paraId="477245A5"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NP_001119586.1</w:t>
            </w:r>
          </w:p>
        </w:tc>
      </w:tr>
      <w:tr w:rsidR="00FA7C38" w:rsidRPr="004925C2" w14:paraId="278B4FEA" w14:textId="77777777" w:rsidTr="00AE6A80">
        <w:tc>
          <w:tcPr>
            <w:tcW w:w="2835" w:type="dxa"/>
            <w:tcBorders>
              <w:top w:val="single" w:sz="4" w:space="0" w:color="auto"/>
              <w:left w:val="single" w:sz="4" w:space="0" w:color="auto"/>
              <w:bottom w:val="single" w:sz="4" w:space="0" w:color="auto"/>
              <w:right w:val="single" w:sz="4" w:space="0" w:color="auto"/>
            </w:tcBorders>
          </w:tcPr>
          <w:p w14:paraId="7EC1E201" w14:textId="77777777" w:rsidR="00FA7C38" w:rsidRPr="00AE6A80" w:rsidRDefault="00FA7C38" w:rsidP="00AE6A80">
            <w:pPr>
              <w:rPr>
                <w:rFonts w:ascii="Helvetica" w:hAnsi="Helvetica"/>
                <w:b/>
                <w:sz w:val="20"/>
                <w:szCs w:val="20"/>
              </w:rPr>
            </w:pPr>
            <w:r w:rsidRPr="00AE6A80">
              <w:rPr>
                <w:rFonts w:ascii="Helvetica" w:hAnsi="Helvetica"/>
                <w:b/>
                <w:sz w:val="20"/>
                <w:szCs w:val="20"/>
              </w:rPr>
              <w:t>TP53_gamma NP_001119585.1</w:t>
            </w:r>
          </w:p>
        </w:tc>
        <w:tc>
          <w:tcPr>
            <w:tcW w:w="6946" w:type="dxa"/>
            <w:tcBorders>
              <w:top w:val="single" w:sz="4" w:space="0" w:color="auto"/>
              <w:left w:val="single" w:sz="4" w:space="0" w:color="auto"/>
              <w:bottom w:val="single" w:sz="4" w:space="0" w:color="auto"/>
              <w:right w:val="single" w:sz="4" w:space="0" w:color="auto"/>
            </w:tcBorders>
          </w:tcPr>
          <w:p w14:paraId="6F082BF5"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NP_001119585.1</w:t>
            </w:r>
          </w:p>
        </w:tc>
      </w:tr>
      <w:tr w:rsidR="00FA7C38" w:rsidRPr="004925C2" w14:paraId="5A2A6B7E" w14:textId="77777777" w:rsidTr="00AE6A80">
        <w:tc>
          <w:tcPr>
            <w:tcW w:w="2835" w:type="dxa"/>
            <w:tcBorders>
              <w:top w:val="single" w:sz="4" w:space="0" w:color="auto"/>
              <w:left w:val="single" w:sz="4" w:space="0" w:color="auto"/>
              <w:bottom w:val="single" w:sz="4" w:space="0" w:color="auto"/>
              <w:right w:val="single" w:sz="4" w:space="0" w:color="auto"/>
            </w:tcBorders>
          </w:tcPr>
          <w:p w14:paraId="26858BDE" w14:textId="77777777" w:rsidR="00FA7C38" w:rsidRPr="00AE6A80" w:rsidRDefault="00FA7C38" w:rsidP="00AE6A80">
            <w:pPr>
              <w:rPr>
                <w:rFonts w:ascii="Helvetica" w:hAnsi="Helvetica"/>
                <w:b/>
                <w:sz w:val="20"/>
                <w:szCs w:val="20"/>
              </w:rPr>
            </w:pPr>
            <w:r w:rsidRPr="00AE6A80">
              <w:rPr>
                <w:rFonts w:ascii="Helvetica" w:hAnsi="Helvetica"/>
                <w:b/>
                <w:sz w:val="20"/>
                <w:szCs w:val="20"/>
              </w:rPr>
              <w:t>Delta40_TP53_alpha NP_001119590.1</w:t>
            </w:r>
          </w:p>
        </w:tc>
        <w:tc>
          <w:tcPr>
            <w:tcW w:w="6946" w:type="dxa"/>
            <w:tcBorders>
              <w:top w:val="single" w:sz="4" w:space="0" w:color="auto"/>
              <w:left w:val="single" w:sz="4" w:space="0" w:color="auto"/>
              <w:bottom w:val="single" w:sz="4" w:space="0" w:color="auto"/>
              <w:right w:val="single" w:sz="4" w:space="0" w:color="auto"/>
            </w:tcBorders>
          </w:tcPr>
          <w:p w14:paraId="6C537E8A"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NP_001263690.1</w:t>
            </w:r>
          </w:p>
        </w:tc>
      </w:tr>
      <w:tr w:rsidR="00FA7C38" w:rsidRPr="004925C2" w14:paraId="17E0233F" w14:textId="77777777" w:rsidTr="00AE6A80">
        <w:tc>
          <w:tcPr>
            <w:tcW w:w="2835" w:type="dxa"/>
            <w:tcBorders>
              <w:top w:val="single" w:sz="4" w:space="0" w:color="auto"/>
              <w:left w:val="single" w:sz="4" w:space="0" w:color="auto"/>
              <w:bottom w:val="single" w:sz="4" w:space="0" w:color="auto"/>
              <w:right w:val="single" w:sz="4" w:space="0" w:color="auto"/>
            </w:tcBorders>
          </w:tcPr>
          <w:p w14:paraId="286AA840" w14:textId="77777777" w:rsidR="00FA7C38" w:rsidRPr="00AE6A80" w:rsidRDefault="00FA7C38" w:rsidP="00AE6A80">
            <w:pPr>
              <w:rPr>
                <w:rFonts w:ascii="Helvetica" w:hAnsi="Helvetica"/>
                <w:b/>
                <w:sz w:val="20"/>
                <w:szCs w:val="20"/>
              </w:rPr>
            </w:pPr>
            <w:r w:rsidRPr="00AE6A80">
              <w:rPr>
                <w:rFonts w:ascii="Helvetica" w:hAnsi="Helvetica"/>
                <w:b/>
                <w:sz w:val="20"/>
                <w:szCs w:val="20"/>
              </w:rPr>
              <w:t>Delta 40_TP53_beta NP_001263625.1</w:t>
            </w:r>
          </w:p>
        </w:tc>
        <w:tc>
          <w:tcPr>
            <w:tcW w:w="6946" w:type="dxa"/>
            <w:tcBorders>
              <w:top w:val="single" w:sz="4" w:space="0" w:color="auto"/>
              <w:left w:val="single" w:sz="4" w:space="0" w:color="auto"/>
              <w:bottom w:val="single" w:sz="4" w:space="0" w:color="auto"/>
              <w:right w:val="single" w:sz="4" w:space="0" w:color="auto"/>
            </w:tcBorders>
          </w:tcPr>
          <w:p w14:paraId="1EC5732C"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NP_001263625.1</w:t>
            </w:r>
          </w:p>
        </w:tc>
      </w:tr>
      <w:tr w:rsidR="00FA7C38" w:rsidRPr="004925C2" w14:paraId="7E01F552" w14:textId="77777777" w:rsidTr="00AE6A80">
        <w:tc>
          <w:tcPr>
            <w:tcW w:w="2835" w:type="dxa"/>
            <w:tcBorders>
              <w:top w:val="single" w:sz="4" w:space="0" w:color="auto"/>
              <w:left w:val="single" w:sz="4" w:space="0" w:color="auto"/>
              <w:bottom w:val="single" w:sz="4" w:space="0" w:color="auto"/>
              <w:right w:val="single" w:sz="4" w:space="0" w:color="auto"/>
            </w:tcBorders>
          </w:tcPr>
          <w:p w14:paraId="0CB4ED93" w14:textId="77777777" w:rsidR="00FA7C38" w:rsidRPr="00AE6A80" w:rsidRDefault="00FA7C38" w:rsidP="00AE6A80">
            <w:pPr>
              <w:rPr>
                <w:rFonts w:ascii="Helvetica" w:hAnsi="Helvetica"/>
                <w:b/>
                <w:sz w:val="20"/>
                <w:szCs w:val="20"/>
              </w:rPr>
            </w:pPr>
            <w:r w:rsidRPr="00AE6A80">
              <w:rPr>
                <w:rFonts w:ascii="Helvetica" w:hAnsi="Helvetica"/>
                <w:b/>
                <w:sz w:val="20"/>
                <w:szCs w:val="20"/>
              </w:rPr>
              <w:t>Delta 40_TP53_gamma NP_001263624.1</w:t>
            </w:r>
          </w:p>
        </w:tc>
        <w:tc>
          <w:tcPr>
            <w:tcW w:w="6946" w:type="dxa"/>
            <w:tcBorders>
              <w:top w:val="single" w:sz="4" w:space="0" w:color="auto"/>
              <w:left w:val="single" w:sz="4" w:space="0" w:color="auto"/>
              <w:bottom w:val="single" w:sz="4" w:space="0" w:color="auto"/>
              <w:right w:val="single" w:sz="4" w:space="0" w:color="auto"/>
            </w:tcBorders>
          </w:tcPr>
          <w:p w14:paraId="140AD109"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NP_001263624.1</w:t>
            </w:r>
          </w:p>
        </w:tc>
      </w:tr>
      <w:tr w:rsidR="00FA7C38" w:rsidRPr="004925C2" w14:paraId="612DB83D" w14:textId="77777777" w:rsidTr="00AE6A80">
        <w:tc>
          <w:tcPr>
            <w:tcW w:w="2835" w:type="dxa"/>
            <w:tcBorders>
              <w:top w:val="single" w:sz="4" w:space="0" w:color="auto"/>
              <w:left w:val="single" w:sz="4" w:space="0" w:color="auto"/>
              <w:bottom w:val="single" w:sz="4" w:space="0" w:color="auto"/>
              <w:right w:val="single" w:sz="4" w:space="0" w:color="auto"/>
            </w:tcBorders>
          </w:tcPr>
          <w:p w14:paraId="2C2D4DB1" w14:textId="77777777" w:rsidR="00FA7C38" w:rsidRPr="00AE6A80" w:rsidRDefault="00FA7C38" w:rsidP="00AE6A80">
            <w:pPr>
              <w:rPr>
                <w:rFonts w:ascii="Helvetica" w:hAnsi="Helvetica"/>
                <w:b/>
                <w:sz w:val="20"/>
                <w:szCs w:val="20"/>
              </w:rPr>
            </w:pPr>
            <w:r w:rsidRPr="00AE6A80">
              <w:rPr>
                <w:rFonts w:ascii="Helvetica" w:hAnsi="Helvetica"/>
                <w:b/>
                <w:sz w:val="20"/>
                <w:szCs w:val="20"/>
              </w:rPr>
              <w:t>Delta 133_TP53_alpha NP_001119587.1</w:t>
            </w:r>
          </w:p>
        </w:tc>
        <w:tc>
          <w:tcPr>
            <w:tcW w:w="6946" w:type="dxa"/>
            <w:tcBorders>
              <w:top w:val="single" w:sz="4" w:space="0" w:color="auto"/>
              <w:left w:val="single" w:sz="4" w:space="0" w:color="auto"/>
              <w:bottom w:val="single" w:sz="4" w:space="0" w:color="auto"/>
              <w:right w:val="single" w:sz="4" w:space="0" w:color="auto"/>
            </w:tcBorders>
          </w:tcPr>
          <w:p w14:paraId="610A3F5D"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NP_001119587.1</w:t>
            </w:r>
          </w:p>
        </w:tc>
      </w:tr>
      <w:tr w:rsidR="00FA7C38" w:rsidRPr="004925C2" w14:paraId="32032A28" w14:textId="77777777" w:rsidTr="00AE6A80">
        <w:tc>
          <w:tcPr>
            <w:tcW w:w="2835" w:type="dxa"/>
            <w:tcBorders>
              <w:top w:val="single" w:sz="4" w:space="0" w:color="auto"/>
              <w:left w:val="single" w:sz="4" w:space="0" w:color="auto"/>
              <w:bottom w:val="single" w:sz="4" w:space="0" w:color="auto"/>
              <w:right w:val="single" w:sz="4" w:space="0" w:color="auto"/>
            </w:tcBorders>
          </w:tcPr>
          <w:p w14:paraId="3201D3C1" w14:textId="77777777" w:rsidR="00FA7C38" w:rsidRPr="00AE6A80" w:rsidRDefault="00FA7C38" w:rsidP="00AE6A80">
            <w:pPr>
              <w:rPr>
                <w:rFonts w:ascii="Helvetica" w:hAnsi="Helvetica"/>
                <w:b/>
                <w:sz w:val="20"/>
                <w:szCs w:val="20"/>
              </w:rPr>
            </w:pPr>
            <w:r w:rsidRPr="00AE6A80">
              <w:rPr>
                <w:rFonts w:ascii="Helvetica" w:hAnsi="Helvetica"/>
                <w:b/>
                <w:sz w:val="20"/>
                <w:szCs w:val="20"/>
              </w:rPr>
              <w:t>Delta 133_TP53_beta NP_001119588.1</w:t>
            </w:r>
          </w:p>
        </w:tc>
        <w:tc>
          <w:tcPr>
            <w:tcW w:w="6946" w:type="dxa"/>
            <w:tcBorders>
              <w:top w:val="single" w:sz="4" w:space="0" w:color="auto"/>
              <w:left w:val="single" w:sz="4" w:space="0" w:color="auto"/>
              <w:bottom w:val="single" w:sz="4" w:space="0" w:color="auto"/>
              <w:right w:val="single" w:sz="4" w:space="0" w:color="auto"/>
            </w:tcBorders>
          </w:tcPr>
          <w:p w14:paraId="0B25538E"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NP_001119588.1</w:t>
            </w:r>
          </w:p>
        </w:tc>
      </w:tr>
      <w:tr w:rsidR="00FA7C38" w:rsidRPr="004925C2" w14:paraId="7A3B3BCF" w14:textId="77777777" w:rsidTr="00AE6A80">
        <w:tc>
          <w:tcPr>
            <w:tcW w:w="2835" w:type="dxa"/>
            <w:tcBorders>
              <w:top w:val="single" w:sz="4" w:space="0" w:color="auto"/>
              <w:left w:val="single" w:sz="4" w:space="0" w:color="auto"/>
              <w:bottom w:val="single" w:sz="4" w:space="0" w:color="auto"/>
              <w:right w:val="single" w:sz="4" w:space="0" w:color="auto"/>
            </w:tcBorders>
          </w:tcPr>
          <w:p w14:paraId="3E750384" w14:textId="77777777" w:rsidR="00FA7C38" w:rsidRPr="00AE6A80" w:rsidRDefault="00FA7C38" w:rsidP="00AE6A80">
            <w:pPr>
              <w:rPr>
                <w:rFonts w:ascii="Helvetica" w:hAnsi="Helvetica"/>
                <w:b/>
                <w:sz w:val="20"/>
                <w:szCs w:val="20"/>
              </w:rPr>
            </w:pPr>
            <w:r w:rsidRPr="00AE6A80">
              <w:rPr>
                <w:rFonts w:ascii="Helvetica" w:hAnsi="Helvetica"/>
                <w:b/>
                <w:sz w:val="20"/>
                <w:szCs w:val="20"/>
              </w:rPr>
              <w:t xml:space="preserve">Delta 133_TP53_gamma </w:t>
            </w:r>
            <w:r w:rsidRPr="00AE6A80">
              <w:rPr>
                <w:rFonts w:ascii="Helvetica" w:hAnsi="Helvetica"/>
                <w:b/>
                <w:sz w:val="20"/>
                <w:szCs w:val="20"/>
              </w:rPr>
              <w:lastRenderedPageBreak/>
              <w:t>NP_001119589.1</w:t>
            </w:r>
          </w:p>
        </w:tc>
        <w:tc>
          <w:tcPr>
            <w:tcW w:w="6946" w:type="dxa"/>
            <w:tcBorders>
              <w:top w:val="single" w:sz="4" w:space="0" w:color="auto"/>
              <w:left w:val="single" w:sz="4" w:space="0" w:color="auto"/>
              <w:bottom w:val="single" w:sz="4" w:space="0" w:color="auto"/>
              <w:right w:val="single" w:sz="4" w:space="0" w:color="auto"/>
            </w:tcBorders>
          </w:tcPr>
          <w:p w14:paraId="2A14C7A1" w14:textId="77777777" w:rsidR="00FA7C38" w:rsidRPr="004925C2" w:rsidRDefault="00FA7C38" w:rsidP="00FA7C38">
            <w:pPr>
              <w:spacing w:before="40" w:after="40"/>
              <w:rPr>
                <w:rFonts w:ascii="Helvetica" w:hAnsi="Helvetica"/>
                <w:sz w:val="20"/>
              </w:rPr>
            </w:pPr>
            <w:r w:rsidRPr="004925C2">
              <w:rPr>
                <w:rFonts w:ascii="Helvetica" w:hAnsi="Helvetica"/>
                <w:i/>
                <w:sz w:val="20"/>
              </w:rPr>
              <w:lastRenderedPageBreak/>
              <w:t xml:space="preserve">Mutation nomenclature and coordinates are described according to HGVS, </w:t>
            </w:r>
            <w:r w:rsidRPr="004925C2">
              <w:rPr>
                <w:rFonts w:ascii="Helvetica" w:hAnsi="Helvetica"/>
                <w:i/>
                <w:sz w:val="20"/>
              </w:rPr>
              <w:lastRenderedPageBreak/>
              <w:t>NCBI and LRG: reference sequence NP_001119589.1</w:t>
            </w:r>
          </w:p>
        </w:tc>
      </w:tr>
      <w:tr w:rsidR="00FA7C38" w:rsidRPr="004925C2" w14:paraId="78E24C5B" w14:textId="77777777" w:rsidTr="00AE6A80">
        <w:tc>
          <w:tcPr>
            <w:tcW w:w="2835" w:type="dxa"/>
            <w:tcBorders>
              <w:top w:val="single" w:sz="4" w:space="0" w:color="auto"/>
              <w:left w:val="single" w:sz="4" w:space="0" w:color="auto"/>
              <w:bottom w:val="single" w:sz="4" w:space="0" w:color="auto"/>
              <w:right w:val="single" w:sz="4" w:space="0" w:color="auto"/>
            </w:tcBorders>
          </w:tcPr>
          <w:p w14:paraId="4D72699D" w14:textId="77777777" w:rsidR="00FA7C38" w:rsidRPr="00AE6A80" w:rsidRDefault="00FA7C38" w:rsidP="00AE6A80">
            <w:pPr>
              <w:rPr>
                <w:rFonts w:ascii="Helvetica" w:hAnsi="Helvetica"/>
                <w:b/>
                <w:sz w:val="20"/>
                <w:szCs w:val="20"/>
              </w:rPr>
            </w:pPr>
            <w:r w:rsidRPr="00AE6A80">
              <w:rPr>
                <w:rFonts w:ascii="Helvetica" w:hAnsi="Helvetica"/>
                <w:b/>
                <w:sz w:val="20"/>
                <w:szCs w:val="20"/>
              </w:rPr>
              <w:lastRenderedPageBreak/>
              <w:t>Delta160_TP53_alpha NP_001263626.1</w:t>
            </w:r>
          </w:p>
        </w:tc>
        <w:tc>
          <w:tcPr>
            <w:tcW w:w="6946" w:type="dxa"/>
            <w:tcBorders>
              <w:top w:val="single" w:sz="4" w:space="0" w:color="auto"/>
              <w:left w:val="single" w:sz="4" w:space="0" w:color="auto"/>
              <w:bottom w:val="single" w:sz="4" w:space="0" w:color="auto"/>
              <w:right w:val="single" w:sz="4" w:space="0" w:color="auto"/>
            </w:tcBorders>
          </w:tcPr>
          <w:p w14:paraId="394A77CA"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NP_001263626.1</w:t>
            </w:r>
          </w:p>
        </w:tc>
      </w:tr>
      <w:tr w:rsidR="00FA7C38" w:rsidRPr="004925C2" w14:paraId="2FED7113" w14:textId="77777777" w:rsidTr="00AE6A80">
        <w:tc>
          <w:tcPr>
            <w:tcW w:w="2835" w:type="dxa"/>
            <w:tcBorders>
              <w:top w:val="single" w:sz="4" w:space="0" w:color="auto"/>
              <w:left w:val="single" w:sz="4" w:space="0" w:color="auto"/>
              <w:bottom w:val="single" w:sz="4" w:space="0" w:color="auto"/>
              <w:right w:val="single" w:sz="4" w:space="0" w:color="auto"/>
            </w:tcBorders>
          </w:tcPr>
          <w:p w14:paraId="1C98464F" w14:textId="77777777" w:rsidR="00FA7C38" w:rsidRPr="00AE6A80" w:rsidRDefault="00FA7C38" w:rsidP="00AE6A80">
            <w:pPr>
              <w:rPr>
                <w:rFonts w:ascii="Helvetica" w:hAnsi="Helvetica"/>
                <w:b/>
                <w:sz w:val="20"/>
                <w:szCs w:val="20"/>
              </w:rPr>
            </w:pPr>
            <w:r w:rsidRPr="00AE6A80">
              <w:rPr>
                <w:rFonts w:ascii="Helvetica" w:hAnsi="Helvetica"/>
                <w:b/>
                <w:sz w:val="20"/>
                <w:szCs w:val="20"/>
              </w:rPr>
              <w:t>Delta160_TP53_beta NP_001263627.1</w:t>
            </w:r>
          </w:p>
        </w:tc>
        <w:tc>
          <w:tcPr>
            <w:tcW w:w="6946" w:type="dxa"/>
            <w:tcBorders>
              <w:top w:val="single" w:sz="4" w:space="0" w:color="auto"/>
              <w:left w:val="single" w:sz="4" w:space="0" w:color="auto"/>
              <w:bottom w:val="single" w:sz="4" w:space="0" w:color="auto"/>
              <w:right w:val="single" w:sz="4" w:space="0" w:color="auto"/>
            </w:tcBorders>
          </w:tcPr>
          <w:p w14:paraId="18CDF2EF"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NP_001263627.1</w:t>
            </w:r>
          </w:p>
        </w:tc>
      </w:tr>
      <w:tr w:rsidR="00FA7C38" w:rsidRPr="004925C2" w14:paraId="437B229B" w14:textId="77777777" w:rsidTr="00AE6A80">
        <w:tc>
          <w:tcPr>
            <w:tcW w:w="2835" w:type="dxa"/>
            <w:tcBorders>
              <w:top w:val="single" w:sz="4" w:space="0" w:color="auto"/>
              <w:left w:val="single" w:sz="4" w:space="0" w:color="auto"/>
              <w:bottom w:val="single" w:sz="4" w:space="0" w:color="auto"/>
              <w:right w:val="single" w:sz="4" w:space="0" w:color="auto"/>
            </w:tcBorders>
          </w:tcPr>
          <w:p w14:paraId="4317ACDC" w14:textId="77777777" w:rsidR="00FA7C38" w:rsidRPr="00AE6A80" w:rsidRDefault="00FA7C38" w:rsidP="00AE6A80">
            <w:pPr>
              <w:rPr>
                <w:rFonts w:ascii="Helvetica" w:hAnsi="Helvetica"/>
                <w:b/>
                <w:sz w:val="20"/>
                <w:szCs w:val="20"/>
              </w:rPr>
            </w:pPr>
            <w:r w:rsidRPr="00AE6A80">
              <w:rPr>
                <w:rFonts w:ascii="Helvetica" w:hAnsi="Helvetica"/>
                <w:b/>
                <w:sz w:val="20"/>
                <w:szCs w:val="20"/>
              </w:rPr>
              <w:t>Delta160_TP53_gamma NP_001263628.1</w:t>
            </w:r>
          </w:p>
        </w:tc>
        <w:tc>
          <w:tcPr>
            <w:tcW w:w="6946" w:type="dxa"/>
            <w:tcBorders>
              <w:top w:val="single" w:sz="4" w:space="0" w:color="auto"/>
              <w:left w:val="single" w:sz="4" w:space="0" w:color="auto"/>
              <w:bottom w:val="single" w:sz="4" w:space="0" w:color="auto"/>
              <w:right w:val="single" w:sz="4" w:space="0" w:color="auto"/>
            </w:tcBorders>
          </w:tcPr>
          <w:p w14:paraId="7E4F4E48" w14:textId="77777777" w:rsidR="00FA7C38" w:rsidRPr="004925C2" w:rsidRDefault="00FA7C38" w:rsidP="00FA7C3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NP_001263628.1</w:t>
            </w:r>
          </w:p>
        </w:tc>
      </w:tr>
      <w:tr w:rsidR="00FA7C38" w:rsidRPr="004925C2" w14:paraId="25E88D5F" w14:textId="77777777" w:rsidTr="00AE6A80">
        <w:tc>
          <w:tcPr>
            <w:tcW w:w="2835" w:type="dxa"/>
            <w:tcBorders>
              <w:top w:val="single" w:sz="4" w:space="0" w:color="auto"/>
              <w:left w:val="single" w:sz="4" w:space="0" w:color="auto"/>
              <w:bottom w:val="single" w:sz="4" w:space="0" w:color="auto"/>
              <w:right w:val="single" w:sz="4" w:space="0" w:color="auto"/>
            </w:tcBorders>
          </w:tcPr>
          <w:p w14:paraId="65EB7749" w14:textId="51B8EF1D"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1 TP53_alpha</w:t>
            </w:r>
          </w:p>
        </w:tc>
        <w:tc>
          <w:tcPr>
            <w:tcW w:w="6946" w:type="dxa"/>
            <w:tcBorders>
              <w:top w:val="single" w:sz="4" w:space="0" w:color="auto"/>
              <w:left w:val="single" w:sz="4" w:space="0" w:color="auto"/>
              <w:bottom w:val="single" w:sz="4" w:space="0" w:color="auto"/>
              <w:right w:val="single" w:sz="4" w:space="0" w:color="auto"/>
            </w:tcBorders>
          </w:tcPr>
          <w:p w14:paraId="154C29B4"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LRG_321p1</w:t>
            </w:r>
          </w:p>
        </w:tc>
      </w:tr>
      <w:tr w:rsidR="00FA7C38" w:rsidRPr="004925C2" w14:paraId="21C4B8C6" w14:textId="77777777" w:rsidTr="00AE6A80">
        <w:tc>
          <w:tcPr>
            <w:tcW w:w="2835" w:type="dxa"/>
            <w:tcBorders>
              <w:top w:val="single" w:sz="4" w:space="0" w:color="auto"/>
              <w:left w:val="single" w:sz="4" w:space="0" w:color="auto"/>
              <w:bottom w:val="single" w:sz="4" w:space="0" w:color="auto"/>
              <w:right w:val="single" w:sz="4" w:space="0" w:color="auto"/>
            </w:tcBorders>
          </w:tcPr>
          <w:p w14:paraId="65844B14" w14:textId="04B45FCA"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3 TP53_beta</w:t>
            </w:r>
          </w:p>
        </w:tc>
        <w:tc>
          <w:tcPr>
            <w:tcW w:w="6946" w:type="dxa"/>
            <w:tcBorders>
              <w:top w:val="single" w:sz="4" w:space="0" w:color="auto"/>
              <w:left w:val="single" w:sz="4" w:space="0" w:color="auto"/>
              <w:bottom w:val="single" w:sz="4" w:space="0" w:color="auto"/>
              <w:right w:val="single" w:sz="4" w:space="0" w:color="auto"/>
            </w:tcBorders>
          </w:tcPr>
          <w:p w14:paraId="1F4128BE"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LRG_321p3</w:t>
            </w:r>
          </w:p>
        </w:tc>
      </w:tr>
      <w:tr w:rsidR="00FA7C38" w:rsidRPr="004925C2" w14:paraId="2D869DA9" w14:textId="77777777" w:rsidTr="00AE6A80">
        <w:tc>
          <w:tcPr>
            <w:tcW w:w="2835" w:type="dxa"/>
            <w:tcBorders>
              <w:top w:val="single" w:sz="4" w:space="0" w:color="auto"/>
              <w:left w:val="single" w:sz="4" w:space="0" w:color="auto"/>
              <w:bottom w:val="single" w:sz="4" w:space="0" w:color="auto"/>
              <w:right w:val="single" w:sz="4" w:space="0" w:color="auto"/>
            </w:tcBorders>
          </w:tcPr>
          <w:p w14:paraId="12F13CCE" w14:textId="152DD1B0"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4 TP53_gamma</w:t>
            </w:r>
          </w:p>
        </w:tc>
        <w:tc>
          <w:tcPr>
            <w:tcW w:w="6946" w:type="dxa"/>
            <w:tcBorders>
              <w:top w:val="single" w:sz="4" w:space="0" w:color="auto"/>
              <w:left w:val="single" w:sz="4" w:space="0" w:color="auto"/>
              <w:bottom w:val="single" w:sz="4" w:space="0" w:color="auto"/>
              <w:right w:val="single" w:sz="4" w:space="0" w:color="auto"/>
            </w:tcBorders>
          </w:tcPr>
          <w:p w14:paraId="4BB65924"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w:t>
            </w:r>
            <w:r w:rsidR="008F1888" w:rsidRPr="004925C2">
              <w:rPr>
                <w:rFonts w:ascii="Helvetica" w:hAnsi="Helvetica"/>
                <w:i/>
                <w:sz w:val="20"/>
              </w:rPr>
              <w:t>CBI and LRG: reference sequence</w:t>
            </w:r>
            <w:r w:rsidRPr="004925C2">
              <w:rPr>
                <w:rFonts w:ascii="Helvetica" w:hAnsi="Helvetica"/>
                <w:i/>
                <w:sz w:val="20"/>
              </w:rPr>
              <w:t xml:space="preserve"> LRG_321p4</w:t>
            </w:r>
          </w:p>
        </w:tc>
      </w:tr>
      <w:tr w:rsidR="00FA7C38" w:rsidRPr="004925C2" w14:paraId="78CF718C" w14:textId="77777777" w:rsidTr="00AE6A80">
        <w:tc>
          <w:tcPr>
            <w:tcW w:w="2835" w:type="dxa"/>
            <w:tcBorders>
              <w:top w:val="single" w:sz="4" w:space="0" w:color="auto"/>
              <w:left w:val="single" w:sz="4" w:space="0" w:color="auto"/>
              <w:bottom w:val="single" w:sz="4" w:space="0" w:color="auto"/>
              <w:right w:val="single" w:sz="4" w:space="0" w:color="auto"/>
            </w:tcBorders>
          </w:tcPr>
          <w:p w14:paraId="205B1F3C" w14:textId="2769BF90"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8 Delta40_TP53_alpha</w:t>
            </w:r>
          </w:p>
        </w:tc>
        <w:tc>
          <w:tcPr>
            <w:tcW w:w="6946" w:type="dxa"/>
            <w:tcBorders>
              <w:top w:val="single" w:sz="4" w:space="0" w:color="auto"/>
              <w:left w:val="single" w:sz="4" w:space="0" w:color="auto"/>
              <w:bottom w:val="single" w:sz="4" w:space="0" w:color="auto"/>
              <w:right w:val="single" w:sz="4" w:space="0" w:color="auto"/>
            </w:tcBorders>
          </w:tcPr>
          <w:p w14:paraId="62C9F52C"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LRG_321p8</w:t>
            </w:r>
          </w:p>
        </w:tc>
      </w:tr>
      <w:tr w:rsidR="00FA7C38" w:rsidRPr="004925C2" w14:paraId="13C9DE26" w14:textId="77777777" w:rsidTr="00AE6A80">
        <w:tc>
          <w:tcPr>
            <w:tcW w:w="2835" w:type="dxa"/>
            <w:tcBorders>
              <w:top w:val="single" w:sz="4" w:space="0" w:color="auto"/>
              <w:left w:val="single" w:sz="4" w:space="0" w:color="auto"/>
              <w:bottom w:val="single" w:sz="4" w:space="0" w:color="auto"/>
              <w:right w:val="single" w:sz="4" w:space="0" w:color="auto"/>
            </w:tcBorders>
          </w:tcPr>
          <w:p w14:paraId="4943FC86" w14:textId="14BC7BD4"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9 Delta 40_TP53_beta</w:t>
            </w:r>
          </w:p>
        </w:tc>
        <w:tc>
          <w:tcPr>
            <w:tcW w:w="6946" w:type="dxa"/>
            <w:tcBorders>
              <w:top w:val="single" w:sz="4" w:space="0" w:color="auto"/>
              <w:left w:val="single" w:sz="4" w:space="0" w:color="auto"/>
              <w:bottom w:val="single" w:sz="4" w:space="0" w:color="auto"/>
              <w:right w:val="single" w:sz="4" w:space="0" w:color="auto"/>
            </w:tcBorders>
          </w:tcPr>
          <w:p w14:paraId="503B737A"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LRG_321p9</w:t>
            </w:r>
          </w:p>
        </w:tc>
      </w:tr>
      <w:tr w:rsidR="00FA7C38" w:rsidRPr="004925C2" w14:paraId="2B3FC399" w14:textId="77777777" w:rsidTr="00AE6A80">
        <w:tc>
          <w:tcPr>
            <w:tcW w:w="2835" w:type="dxa"/>
            <w:tcBorders>
              <w:top w:val="single" w:sz="4" w:space="0" w:color="auto"/>
              <w:left w:val="single" w:sz="4" w:space="0" w:color="auto"/>
              <w:bottom w:val="single" w:sz="4" w:space="0" w:color="auto"/>
              <w:right w:val="single" w:sz="4" w:space="0" w:color="auto"/>
            </w:tcBorders>
          </w:tcPr>
          <w:p w14:paraId="425C0E94" w14:textId="4BF92F5F"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10 Delta 40_TP53_gamma</w:t>
            </w:r>
          </w:p>
        </w:tc>
        <w:tc>
          <w:tcPr>
            <w:tcW w:w="6946" w:type="dxa"/>
            <w:tcBorders>
              <w:top w:val="single" w:sz="4" w:space="0" w:color="auto"/>
              <w:left w:val="single" w:sz="4" w:space="0" w:color="auto"/>
              <w:bottom w:val="single" w:sz="4" w:space="0" w:color="auto"/>
              <w:right w:val="single" w:sz="4" w:space="0" w:color="auto"/>
            </w:tcBorders>
          </w:tcPr>
          <w:p w14:paraId="60A81523"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LRG_321p10</w:t>
            </w:r>
          </w:p>
        </w:tc>
      </w:tr>
      <w:tr w:rsidR="00FA7C38" w:rsidRPr="004925C2" w14:paraId="495EC68B" w14:textId="77777777" w:rsidTr="00AE6A80">
        <w:tc>
          <w:tcPr>
            <w:tcW w:w="2835" w:type="dxa"/>
            <w:tcBorders>
              <w:top w:val="single" w:sz="4" w:space="0" w:color="auto"/>
              <w:left w:val="single" w:sz="4" w:space="0" w:color="auto"/>
              <w:bottom w:val="single" w:sz="4" w:space="0" w:color="auto"/>
              <w:right w:val="single" w:sz="4" w:space="0" w:color="auto"/>
            </w:tcBorders>
          </w:tcPr>
          <w:p w14:paraId="483F7CEE" w14:textId="27E77ADF"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5 Delta 133_TP53_alpha</w:t>
            </w:r>
          </w:p>
        </w:tc>
        <w:tc>
          <w:tcPr>
            <w:tcW w:w="6946" w:type="dxa"/>
            <w:tcBorders>
              <w:top w:val="single" w:sz="4" w:space="0" w:color="auto"/>
              <w:left w:val="single" w:sz="4" w:space="0" w:color="auto"/>
              <w:bottom w:val="single" w:sz="4" w:space="0" w:color="auto"/>
              <w:right w:val="single" w:sz="4" w:space="0" w:color="auto"/>
            </w:tcBorders>
          </w:tcPr>
          <w:p w14:paraId="46A880B7"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LRG_321p5</w:t>
            </w:r>
          </w:p>
        </w:tc>
      </w:tr>
      <w:tr w:rsidR="00FA7C38" w:rsidRPr="004925C2" w14:paraId="27721BD0" w14:textId="77777777" w:rsidTr="00AE6A80">
        <w:tc>
          <w:tcPr>
            <w:tcW w:w="2835" w:type="dxa"/>
            <w:tcBorders>
              <w:top w:val="single" w:sz="4" w:space="0" w:color="auto"/>
              <w:left w:val="single" w:sz="4" w:space="0" w:color="auto"/>
              <w:bottom w:val="single" w:sz="4" w:space="0" w:color="auto"/>
              <w:right w:val="single" w:sz="4" w:space="0" w:color="auto"/>
            </w:tcBorders>
          </w:tcPr>
          <w:p w14:paraId="53F3A912" w14:textId="14672E9A"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6 Delta 133_TP53_beta</w:t>
            </w:r>
          </w:p>
        </w:tc>
        <w:tc>
          <w:tcPr>
            <w:tcW w:w="6946" w:type="dxa"/>
            <w:tcBorders>
              <w:top w:val="single" w:sz="4" w:space="0" w:color="auto"/>
              <w:left w:val="single" w:sz="4" w:space="0" w:color="auto"/>
              <w:bottom w:val="single" w:sz="4" w:space="0" w:color="auto"/>
              <w:right w:val="single" w:sz="4" w:space="0" w:color="auto"/>
            </w:tcBorders>
          </w:tcPr>
          <w:p w14:paraId="45AA0AEE"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LRG_321p6</w:t>
            </w:r>
          </w:p>
        </w:tc>
      </w:tr>
      <w:tr w:rsidR="00FA7C38" w:rsidRPr="004925C2" w14:paraId="290F46B8" w14:textId="77777777" w:rsidTr="00AE6A80">
        <w:tc>
          <w:tcPr>
            <w:tcW w:w="2835" w:type="dxa"/>
            <w:tcBorders>
              <w:top w:val="single" w:sz="4" w:space="0" w:color="auto"/>
              <w:left w:val="single" w:sz="4" w:space="0" w:color="auto"/>
              <w:bottom w:val="single" w:sz="4" w:space="0" w:color="auto"/>
              <w:right w:val="single" w:sz="4" w:space="0" w:color="auto"/>
            </w:tcBorders>
          </w:tcPr>
          <w:p w14:paraId="5FA1BBC0" w14:textId="4A65EC7E"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7 Delta 133_TP53_gamma</w:t>
            </w:r>
          </w:p>
        </w:tc>
        <w:tc>
          <w:tcPr>
            <w:tcW w:w="6946" w:type="dxa"/>
            <w:tcBorders>
              <w:top w:val="single" w:sz="4" w:space="0" w:color="auto"/>
              <w:left w:val="single" w:sz="4" w:space="0" w:color="auto"/>
              <w:bottom w:val="single" w:sz="4" w:space="0" w:color="auto"/>
              <w:right w:val="single" w:sz="4" w:space="0" w:color="auto"/>
            </w:tcBorders>
          </w:tcPr>
          <w:p w14:paraId="5AAC8FA3"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NP_001119589.1</w:t>
            </w:r>
          </w:p>
        </w:tc>
      </w:tr>
      <w:tr w:rsidR="00FA7C38" w:rsidRPr="004925C2" w14:paraId="37BF4024" w14:textId="77777777" w:rsidTr="00AE6A80">
        <w:tc>
          <w:tcPr>
            <w:tcW w:w="2835" w:type="dxa"/>
            <w:tcBorders>
              <w:top w:val="single" w:sz="4" w:space="0" w:color="auto"/>
              <w:left w:val="single" w:sz="4" w:space="0" w:color="auto"/>
              <w:bottom w:val="single" w:sz="4" w:space="0" w:color="auto"/>
              <w:right w:val="single" w:sz="4" w:space="0" w:color="auto"/>
            </w:tcBorders>
          </w:tcPr>
          <w:p w14:paraId="4A18C6E7" w14:textId="6978CAA7"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11 Delta160_TP53_alpha</w:t>
            </w:r>
          </w:p>
        </w:tc>
        <w:tc>
          <w:tcPr>
            <w:tcW w:w="6946" w:type="dxa"/>
            <w:tcBorders>
              <w:top w:val="single" w:sz="4" w:space="0" w:color="auto"/>
              <w:left w:val="single" w:sz="4" w:space="0" w:color="auto"/>
              <w:bottom w:val="single" w:sz="4" w:space="0" w:color="auto"/>
              <w:right w:val="single" w:sz="4" w:space="0" w:color="auto"/>
            </w:tcBorders>
          </w:tcPr>
          <w:p w14:paraId="33935F64"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NP_001263626.1</w:t>
            </w:r>
          </w:p>
        </w:tc>
      </w:tr>
      <w:tr w:rsidR="00FA7C38" w:rsidRPr="004925C2" w14:paraId="1F73EDB8" w14:textId="77777777" w:rsidTr="00AE6A80">
        <w:tc>
          <w:tcPr>
            <w:tcW w:w="2835" w:type="dxa"/>
            <w:tcBorders>
              <w:top w:val="single" w:sz="4" w:space="0" w:color="auto"/>
              <w:left w:val="single" w:sz="4" w:space="0" w:color="auto"/>
              <w:bottom w:val="single" w:sz="4" w:space="0" w:color="auto"/>
              <w:right w:val="single" w:sz="4" w:space="0" w:color="auto"/>
            </w:tcBorders>
          </w:tcPr>
          <w:p w14:paraId="3F0C837D" w14:textId="4CCD27DC"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12 Delta160_TP53_beta</w:t>
            </w:r>
          </w:p>
        </w:tc>
        <w:tc>
          <w:tcPr>
            <w:tcW w:w="6946" w:type="dxa"/>
            <w:tcBorders>
              <w:top w:val="single" w:sz="4" w:space="0" w:color="auto"/>
              <w:left w:val="single" w:sz="4" w:space="0" w:color="auto"/>
              <w:bottom w:val="single" w:sz="4" w:space="0" w:color="auto"/>
              <w:right w:val="single" w:sz="4" w:space="0" w:color="auto"/>
            </w:tcBorders>
          </w:tcPr>
          <w:p w14:paraId="5E1D2727"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NP_001263627.1</w:t>
            </w:r>
          </w:p>
        </w:tc>
      </w:tr>
      <w:tr w:rsidR="00FA7C38" w:rsidRPr="004925C2" w14:paraId="1839F9DC" w14:textId="77777777" w:rsidTr="00AE6A80">
        <w:tc>
          <w:tcPr>
            <w:tcW w:w="2835" w:type="dxa"/>
            <w:tcBorders>
              <w:top w:val="single" w:sz="4" w:space="0" w:color="auto"/>
              <w:left w:val="single" w:sz="4" w:space="0" w:color="auto"/>
              <w:bottom w:val="single" w:sz="4" w:space="0" w:color="auto"/>
              <w:right w:val="single" w:sz="4" w:space="0" w:color="auto"/>
            </w:tcBorders>
          </w:tcPr>
          <w:p w14:paraId="3D736A8F" w14:textId="24E448CE" w:rsidR="00FA7C38" w:rsidRPr="00AE6A80" w:rsidRDefault="00FA7C38" w:rsidP="00BD0109">
            <w:pPr>
              <w:rPr>
                <w:rFonts w:ascii="Helvetica" w:hAnsi="Helvetica"/>
                <w:b/>
                <w:sz w:val="20"/>
                <w:szCs w:val="20"/>
              </w:rPr>
            </w:pPr>
            <w:r w:rsidRPr="00AE6A80">
              <w:rPr>
                <w:rFonts w:ascii="Helvetica" w:hAnsi="Helvetica"/>
                <w:b/>
                <w:sz w:val="20"/>
                <w:szCs w:val="20"/>
              </w:rPr>
              <w:t xml:space="preserve">Protein </w:t>
            </w:r>
            <w:r w:rsidR="00BD0109">
              <w:rPr>
                <w:rFonts w:ascii="Helvetica" w:hAnsi="Helvetica"/>
                <w:b/>
                <w:sz w:val="20"/>
                <w:szCs w:val="20"/>
              </w:rPr>
              <w:t>p</w:t>
            </w:r>
            <w:r w:rsidRPr="00AE6A80">
              <w:rPr>
                <w:rFonts w:ascii="Helvetica" w:hAnsi="Helvetica"/>
                <w:b/>
                <w:sz w:val="20"/>
                <w:szCs w:val="20"/>
              </w:rPr>
              <w:t>13 Delta160_TP53_gamma</w:t>
            </w:r>
          </w:p>
        </w:tc>
        <w:tc>
          <w:tcPr>
            <w:tcW w:w="6946" w:type="dxa"/>
            <w:tcBorders>
              <w:top w:val="single" w:sz="4" w:space="0" w:color="auto"/>
              <w:left w:val="single" w:sz="4" w:space="0" w:color="auto"/>
              <w:bottom w:val="single" w:sz="4" w:space="0" w:color="auto"/>
              <w:right w:val="single" w:sz="4" w:space="0" w:color="auto"/>
            </w:tcBorders>
          </w:tcPr>
          <w:p w14:paraId="0FCBCB11" w14:textId="77777777" w:rsidR="00FA7C38" w:rsidRPr="004925C2" w:rsidRDefault="00FA7C38" w:rsidP="008F1888">
            <w:pPr>
              <w:spacing w:before="40" w:after="40"/>
              <w:rPr>
                <w:rFonts w:ascii="Helvetica" w:hAnsi="Helvetica"/>
                <w:sz w:val="20"/>
              </w:rPr>
            </w:pPr>
            <w:r w:rsidRPr="004925C2">
              <w:rPr>
                <w:rFonts w:ascii="Helvetica" w:hAnsi="Helvetica"/>
                <w:i/>
                <w:sz w:val="20"/>
              </w:rPr>
              <w:t>Mutation nomenclature and coordinates are described according to HGVS, NCBI and LRG: reference sequence NP_001263628.1</w:t>
            </w:r>
          </w:p>
        </w:tc>
      </w:tr>
      <w:tr w:rsidR="003E39E6" w:rsidRPr="004925C2" w14:paraId="02D29FE4" w14:textId="77777777" w:rsidTr="00AE6A80">
        <w:tc>
          <w:tcPr>
            <w:tcW w:w="2835" w:type="dxa"/>
            <w:tcBorders>
              <w:top w:val="single" w:sz="4" w:space="0" w:color="auto"/>
              <w:left w:val="single" w:sz="4" w:space="0" w:color="auto"/>
              <w:bottom w:val="single" w:sz="4" w:space="0" w:color="auto"/>
              <w:right w:val="single" w:sz="4" w:space="0" w:color="auto"/>
            </w:tcBorders>
            <w:vAlign w:val="center"/>
          </w:tcPr>
          <w:p w14:paraId="0333269F" w14:textId="77777777" w:rsidR="003E39E6" w:rsidRPr="00AE6A80" w:rsidRDefault="003E39E6" w:rsidP="00AE6A80">
            <w:pPr>
              <w:rPr>
                <w:rFonts w:ascii="Helvetica" w:hAnsi="Helvetica"/>
                <w:b/>
                <w:sz w:val="20"/>
                <w:szCs w:val="20"/>
              </w:rPr>
            </w:pPr>
            <w:r w:rsidRPr="00AE6A80">
              <w:rPr>
                <w:rFonts w:ascii="Helvetica" w:hAnsi="Helvetica"/>
                <w:b/>
                <w:sz w:val="20"/>
                <w:szCs w:val="20"/>
              </w:rPr>
              <w:t>HG19 Start</w:t>
            </w:r>
          </w:p>
        </w:tc>
        <w:tc>
          <w:tcPr>
            <w:tcW w:w="6946" w:type="dxa"/>
            <w:tcBorders>
              <w:top w:val="single" w:sz="4" w:space="0" w:color="auto"/>
              <w:left w:val="single" w:sz="4" w:space="0" w:color="auto"/>
              <w:bottom w:val="single" w:sz="4" w:space="0" w:color="auto"/>
              <w:right w:val="single" w:sz="4" w:space="0" w:color="auto"/>
            </w:tcBorders>
          </w:tcPr>
          <w:p w14:paraId="5C5D4FFE" w14:textId="77777777" w:rsidR="003E39E6" w:rsidRPr="003E39E6" w:rsidRDefault="003E39E6" w:rsidP="00B87DE7">
            <w:pPr>
              <w:spacing w:before="40" w:after="40"/>
              <w:jc w:val="both"/>
              <w:rPr>
                <w:rFonts w:ascii="Helvetica" w:hAnsi="Helvetica"/>
                <w:sz w:val="20"/>
                <w:szCs w:val="20"/>
              </w:rPr>
            </w:pPr>
            <w:r w:rsidRPr="003E39E6">
              <w:rPr>
                <w:rFonts w:ascii="Helvetica" w:hAnsi="Helvetica"/>
                <w:sz w:val="20"/>
                <w:szCs w:val="20"/>
              </w:rPr>
              <w:t>Mutation start coordinates using HG19 as reference</w:t>
            </w:r>
          </w:p>
        </w:tc>
      </w:tr>
      <w:tr w:rsidR="003E39E6" w:rsidRPr="004925C2" w14:paraId="0268A01C" w14:textId="77777777" w:rsidTr="00AE6A80">
        <w:tc>
          <w:tcPr>
            <w:tcW w:w="2835" w:type="dxa"/>
            <w:tcBorders>
              <w:top w:val="single" w:sz="4" w:space="0" w:color="auto"/>
              <w:left w:val="single" w:sz="4" w:space="0" w:color="auto"/>
              <w:bottom w:val="single" w:sz="4" w:space="0" w:color="auto"/>
              <w:right w:val="single" w:sz="4" w:space="0" w:color="auto"/>
            </w:tcBorders>
            <w:vAlign w:val="center"/>
          </w:tcPr>
          <w:p w14:paraId="654CA56C" w14:textId="77777777" w:rsidR="003E39E6" w:rsidRPr="00AE6A80" w:rsidRDefault="003E39E6" w:rsidP="00AE6A80">
            <w:pPr>
              <w:rPr>
                <w:rFonts w:ascii="Helvetica" w:hAnsi="Helvetica"/>
                <w:b/>
                <w:sz w:val="20"/>
                <w:szCs w:val="20"/>
              </w:rPr>
            </w:pPr>
            <w:r w:rsidRPr="00AE6A80">
              <w:rPr>
                <w:rFonts w:ascii="Helvetica" w:hAnsi="Helvetica"/>
                <w:b/>
                <w:sz w:val="20"/>
                <w:szCs w:val="20"/>
              </w:rPr>
              <w:t>HG19 End</w:t>
            </w:r>
          </w:p>
        </w:tc>
        <w:tc>
          <w:tcPr>
            <w:tcW w:w="6946" w:type="dxa"/>
            <w:tcBorders>
              <w:top w:val="single" w:sz="4" w:space="0" w:color="auto"/>
              <w:left w:val="single" w:sz="4" w:space="0" w:color="auto"/>
              <w:bottom w:val="single" w:sz="4" w:space="0" w:color="auto"/>
              <w:right w:val="single" w:sz="4" w:space="0" w:color="auto"/>
            </w:tcBorders>
          </w:tcPr>
          <w:p w14:paraId="487317E6" w14:textId="77777777" w:rsidR="003E39E6" w:rsidRPr="003E39E6" w:rsidRDefault="003E39E6" w:rsidP="00B87DE7">
            <w:pPr>
              <w:spacing w:before="40" w:after="40"/>
              <w:jc w:val="both"/>
              <w:rPr>
                <w:rFonts w:ascii="Helvetica" w:hAnsi="Helvetica"/>
                <w:sz w:val="20"/>
                <w:szCs w:val="20"/>
              </w:rPr>
            </w:pPr>
            <w:r w:rsidRPr="003E39E6">
              <w:rPr>
                <w:rFonts w:ascii="Helvetica" w:hAnsi="Helvetica"/>
                <w:sz w:val="20"/>
                <w:szCs w:val="20"/>
              </w:rPr>
              <w:t>Mutation end coordinates using HG19 as reference</w:t>
            </w:r>
          </w:p>
        </w:tc>
      </w:tr>
      <w:tr w:rsidR="003E39E6" w:rsidRPr="004925C2" w14:paraId="5F433751" w14:textId="77777777" w:rsidTr="00AE6A80">
        <w:tc>
          <w:tcPr>
            <w:tcW w:w="2835" w:type="dxa"/>
            <w:tcBorders>
              <w:top w:val="single" w:sz="4" w:space="0" w:color="auto"/>
              <w:left w:val="single" w:sz="4" w:space="0" w:color="auto"/>
              <w:bottom w:val="single" w:sz="4" w:space="0" w:color="auto"/>
              <w:right w:val="single" w:sz="4" w:space="0" w:color="auto"/>
            </w:tcBorders>
            <w:vAlign w:val="center"/>
          </w:tcPr>
          <w:p w14:paraId="02D30594" w14:textId="65CC3D5C" w:rsidR="003E39E6" w:rsidRPr="00AE6A80" w:rsidRDefault="003E39E6" w:rsidP="00296352">
            <w:pPr>
              <w:rPr>
                <w:rFonts w:ascii="Helvetica" w:hAnsi="Helvetica"/>
                <w:b/>
                <w:sz w:val="20"/>
                <w:szCs w:val="20"/>
              </w:rPr>
            </w:pPr>
            <w:r w:rsidRPr="00AE6A80">
              <w:rPr>
                <w:rFonts w:ascii="Helvetica" w:hAnsi="Helvetica"/>
                <w:b/>
                <w:sz w:val="20"/>
                <w:szCs w:val="20"/>
              </w:rPr>
              <w:t>HG</w:t>
            </w:r>
            <w:r w:rsidR="00296352">
              <w:rPr>
                <w:rFonts w:ascii="Helvetica" w:hAnsi="Helvetica"/>
                <w:b/>
                <w:sz w:val="20"/>
                <w:szCs w:val="20"/>
              </w:rPr>
              <w:t>1</w:t>
            </w:r>
            <w:r w:rsidRPr="00AE6A80">
              <w:rPr>
                <w:rFonts w:ascii="Helvetica" w:hAnsi="Helvetica"/>
                <w:b/>
                <w:sz w:val="20"/>
                <w:szCs w:val="20"/>
              </w:rPr>
              <w:t>8 Start</w:t>
            </w:r>
          </w:p>
        </w:tc>
        <w:tc>
          <w:tcPr>
            <w:tcW w:w="6946" w:type="dxa"/>
            <w:tcBorders>
              <w:top w:val="single" w:sz="4" w:space="0" w:color="auto"/>
              <w:left w:val="single" w:sz="4" w:space="0" w:color="auto"/>
              <w:bottom w:val="single" w:sz="4" w:space="0" w:color="auto"/>
              <w:right w:val="single" w:sz="4" w:space="0" w:color="auto"/>
            </w:tcBorders>
          </w:tcPr>
          <w:p w14:paraId="7489A31B" w14:textId="04809D37" w:rsidR="003E39E6" w:rsidRPr="003E39E6" w:rsidRDefault="003E39E6" w:rsidP="00296352">
            <w:pPr>
              <w:spacing w:before="40" w:after="40"/>
              <w:jc w:val="both"/>
              <w:rPr>
                <w:rFonts w:ascii="Helvetica" w:hAnsi="Helvetica"/>
                <w:sz w:val="20"/>
                <w:szCs w:val="20"/>
              </w:rPr>
            </w:pPr>
            <w:r w:rsidRPr="003E39E6">
              <w:rPr>
                <w:rFonts w:ascii="Helvetica" w:hAnsi="Helvetica"/>
                <w:sz w:val="20"/>
                <w:szCs w:val="20"/>
              </w:rPr>
              <w:t>Mutation start coordinates using HG</w:t>
            </w:r>
            <w:r w:rsidR="00296352">
              <w:rPr>
                <w:rFonts w:ascii="Helvetica" w:hAnsi="Helvetica"/>
                <w:sz w:val="20"/>
                <w:szCs w:val="20"/>
              </w:rPr>
              <w:t>1</w:t>
            </w:r>
            <w:r>
              <w:rPr>
                <w:rFonts w:ascii="Helvetica" w:hAnsi="Helvetica"/>
                <w:sz w:val="20"/>
                <w:szCs w:val="20"/>
              </w:rPr>
              <w:t>8</w:t>
            </w:r>
            <w:r w:rsidRPr="003E39E6">
              <w:rPr>
                <w:rFonts w:ascii="Helvetica" w:hAnsi="Helvetica"/>
                <w:sz w:val="20"/>
                <w:szCs w:val="20"/>
              </w:rPr>
              <w:t xml:space="preserve"> as reference</w:t>
            </w:r>
          </w:p>
        </w:tc>
      </w:tr>
      <w:tr w:rsidR="003E39E6" w:rsidRPr="004925C2" w14:paraId="0D34740E" w14:textId="77777777" w:rsidTr="00AE6A80">
        <w:tc>
          <w:tcPr>
            <w:tcW w:w="2835" w:type="dxa"/>
            <w:tcBorders>
              <w:top w:val="single" w:sz="4" w:space="0" w:color="auto"/>
              <w:left w:val="single" w:sz="4" w:space="0" w:color="auto"/>
              <w:bottom w:val="single" w:sz="4" w:space="0" w:color="auto"/>
              <w:right w:val="single" w:sz="4" w:space="0" w:color="auto"/>
            </w:tcBorders>
            <w:vAlign w:val="center"/>
          </w:tcPr>
          <w:p w14:paraId="30AE0202" w14:textId="3F852EF9" w:rsidR="003E39E6" w:rsidRPr="00AE6A80" w:rsidRDefault="003E39E6" w:rsidP="00296352">
            <w:pPr>
              <w:rPr>
                <w:rFonts w:ascii="Helvetica" w:hAnsi="Helvetica"/>
                <w:b/>
                <w:sz w:val="20"/>
                <w:szCs w:val="20"/>
              </w:rPr>
            </w:pPr>
            <w:r w:rsidRPr="00AE6A80">
              <w:rPr>
                <w:rFonts w:ascii="Helvetica" w:hAnsi="Helvetica"/>
                <w:b/>
                <w:sz w:val="20"/>
                <w:szCs w:val="20"/>
              </w:rPr>
              <w:t>HG</w:t>
            </w:r>
            <w:r w:rsidR="00296352">
              <w:rPr>
                <w:rFonts w:ascii="Helvetica" w:hAnsi="Helvetica"/>
                <w:b/>
                <w:sz w:val="20"/>
                <w:szCs w:val="20"/>
              </w:rPr>
              <w:t>1</w:t>
            </w:r>
            <w:r w:rsidRPr="00AE6A80">
              <w:rPr>
                <w:rFonts w:ascii="Helvetica" w:hAnsi="Helvetica"/>
                <w:b/>
                <w:sz w:val="20"/>
                <w:szCs w:val="20"/>
              </w:rPr>
              <w:t>8 End</w:t>
            </w:r>
          </w:p>
        </w:tc>
        <w:tc>
          <w:tcPr>
            <w:tcW w:w="6946" w:type="dxa"/>
            <w:tcBorders>
              <w:top w:val="single" w:sz="4" w:space="0" w:color="auto"/>
              <w:left w:val="single" w:sz="4" w:space="0" w:color="auto"/>
              <w:bottom w:val="single" w:sz="4" w:space="0" w:color="auto"/>
              <w:right w:val="single" w:sz="4" w:space="0" w:color="auto"/>
            </w:tcBorders>
          </w:tcPr>
          <w:p w14:paraId="1E8FC991" w14:textId="2FC590C3" w:rsidR="003E39E6" w:rsidRPr="003E39E6" w:rsidRDefault="003E39E6" w:rsidP="00296352">
            <w:pPr>
              <w:spacing w:before="40" w:after="40"/>
              <w:jc w:val="both"/>
              <w:rPr>
                <w:rFonts w:ascii="Helvetica" w:hAnsi="Helvetica"/>
                <w:sz w:val="20"/>
                <w:szCs w:val="20"/>
              </w:rPr>
            </w:pPr>
            <w:r w:rsidRPr="003E39E6">
              <w:rPr>
                <w:rFonts w:ascii="Helvetica" w:hAnsi="Helvetica"/>
                <w:sz w:val="20"/>
                <w:szCs w:val="20"/>
              </w:rPr>
              <w:t>Mutation end coordinates using HG</w:t>
            </w:r>
            <w:r w:rsidR="00296352">
              <w:rPr>
                <w:rFonts w:ascii="Helvetica" w:hAnsi="Helvetica"/>
                <w:sz w:val="20"/>
                <w:szCs w:val="20"/>
              </w:rPr>
              <w:t>1</w:t>
            </w:r>
            <w:r>
              <w:rPr>
                <w:rFonts w:ascii="Helvetica" w:hAnsi="Helvetica"/>
                <w:sz w:val="20"/>
                <w:szCs w:val="20"/>
              </w:rPr>
              <w:t>8</w:t>
            </w:r>
            <w:r w:rsidRPr="003E39E6">
              <w:rPr>
                <w:rFonts w:ascii="Helvetica" w:hAnsi="Helvetica"/>
                <w:sz w:val="20"/>
                <w:szCs w:val="20"/>
              </w:rPr>
              <w:t xml:space="preserve"> as reference</w:t>
            </w:r>
          </w:p>
        </w:tc>
      </w:tr>
      <w:tr w:rsidR="008B3C15" w:rsidRPr="004925C2" w14:paraId="2BC85710" w14:textId="77777777" w:rsidTr="00AE6A80">
        <w:tc>
          <w:tcPr>
            <w:tcW w:w="2835" w:type="dxa"/>
            <w:tcBorders>
              <w:top w:val="single" w:sz="4" w:space="0" w:color="auto"/>
              <w:left w:val="single" w:sz="4" w:space="0" w:color="auto"/>
              <w:bottom w:val="single" w:sz="4" w:space="0" w:color="auto"/>
              <w:right w:val="single" w:sz="4" w:space="0" w:color="auto"/>
            </w:tcBorders>
          </w:tcPr>
          <w:p w14:paraId="3054EF4A" w14:textId="77777777" w:rsidR="008B3C15" w:rsidRPr="00AE6A80" w:rsidRDefault="008B3C15" w:rsidP="00AE6A80">
            <w:pPr>
              <w:spacing w:before="40" w:after="40"/>
              <w:rPr>
                <w:rFonts w:ascii="Helvetica" w:hAnsi="Helvetica"/>
                <w:b/>
                <w:sz w:val="20"/>
                <w:szCs w:val="20"/>
              </w:rPr>
            </w:pPr>
            <w:r w:rsidRPr="00AE6A80">
              <w:rPr>
                <w:rFonts w:ascii="Helvetica" w:eastAsia="Times New Roman" w:hAnsi="Helvetica"/>
                <w:b/>
                <w:color w:val="000000"/>
                <w:sz w:val="20"/>
                <w:szCs w:val="20"/>
              </w:rPr>
              <w:t>Exon:intron_Start</w:t>
            </w:r>
          </w:p>
        </w:tc>
        <w:tc>
          <w:tcPr>
            <w:tcW w:w="6946" w:type="dxa"/>
            <w:tcBorders>
              <w:top w:val="single" w:sz="4" w:space="0" w:color="auto"/>
              <w:left w:val="single" w:sz="4" w:space="0" w:color="auto"/>
              <w:bottom w:val="single" w:sz="4" w:space="0" w:color="auto"/>
              <w:right w:val="single" w:sz="4" w:space="0" w:color="auto"/>
            </w:tcBorders>
          </w:tcPr>
          <w:p w14:paraId="456CB82F" w14:textId="77777777" w:rsidR="008B3C15" w:rsidRPr="004925C2" w:rsidRDefault="008B3C15" w:rsidP="0044210C">
            <w:pPr>
              <w:spacing w:before="40" w:after="40"/>
              <w:jc w:val="both"/>
              <w:rPr>
                <w:rFonts w:ascii="Helvetica" w:hAnsi="Helvetica"/>
                <w:color w:val="1A1A1A"/>
                <w:sz w:val="20"/>
              </w:rPr>
            </w:pPr>
            <w:r w:rsidRPr="004925C2">
              <w:rPr>
                <w:rFonts w:ascii="Helvetica" w:hAnsi="Helvetica"/>
                <w:color w:val="1A1A1A"/>
                <w:sz w:val="20"/>
              </w:rPr>
              <w:t>Location of the mutation start in the introns or exons of the TP53 gene. In most cases, Exon:intron_Start and Exon:intron_stop are similar.</w:t>
            </w:r>
          </w:p>
          <w:p w14:paraId="76E2B5CB" w14:textId="77777777" w:rsidR="008B3C15" w:rsidRPr="004925C2" w:rsidRDefault="008B3C15" w:rsidP="0044210C">
            <w:pPr>
              <w:spacing w:before="40" w:after="40"/>
              <w:jc w:val="both"/>
              <w:rPr>
                <w:rFonts w:ascii="Helvetica" w:hAnsi="Helvetica"/>
                <w:color w:val="1A1A1A"/>
                <w:sz w:val="20"/>
              </w:rPr>
            </w:pPr>
            <w:r w:rsidRPr="004925C2">
              <w:rPr>
                <w:rFonts w:ascii="Helvetica" w:hAnsi="Helvetica"/>
                <w:color w:val="1A1A1A"/>
                <w:sz w:val="20"/>
              </w:rPr>
              <w:t xml:space="preserve">A few large deletions encompass several exons and introns. </w:t>
            </w:r>
          </w:p>
          <w:p w14:paraId="72651AF6" w14:textId="77777777" w:rsidR="008B3C15" w:rsidRPr="004925C2" w:rsidRDefault="008B3C15" w:rsidP="0044210C">
            <w:pPr>
              <w:spacing w:before="40" w:after="40"/>
              <w:jc w:val="both"/>
              <w:rPr>
                <w:rFonts w:ascii="Helvetica" w:hAnsi="Helvetica"/>
                <w:sz w:val="20"/>
              </w:rPr>
            </w:pPr>
            <w:r w:rsidRPr="004925C2">
              <w:rPr>
                <w:rFonts w:ascii="Helvetica" w:hAnsi="Helvetica"/>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8B3C15" w:rsidRPr="004925C2" w14:paraId="760BD12E" w14:textId="77777777" w:rsidTr="00AE6A80">
        <w:tc>
          <w:tcPr>
            <w:tcW w:w="2835" w:type="dxa"/>
            <w:tcBorders>
              <w:top w:val="single" w:sz="4" w:space="0" w:color="auto"/>
              <w:left w:val="single" w:sz="4" w:space="0" w:color="auto"/>
              <w:bottom w:val="single" w:sz="4" w:space="0" w:color="auto"/>
              <w:right w:val="single" w:sz="4" w:space="0" w:color="auto"/>
            </w:tcBorders>
          </w:tcPr>
          <w:p w14:paraId="3FC0D8DB" w14:textId="77777777" w:rsidR="008B3C15" w:rsidRPr="00AE6A80" w:rsidRDefault="008B3C15" w:rsidP="00AE6A80">
            <w:pPr>
              <w:spacing w:before="40" w:after="40"/>
              <w:rPr>
                <w:rFonts w:ascii="Helvetica" w:hAnsi="Helvetica"/>
                <w:b/>
                <w:sz w:val="20"/>
                <w:szCs w:val="20"/>
              </w:rPr>
            </w:pPr>
            <w:r w:rsidRPr="00AE6A80">
              <w:rPr>
                <w:rFonts w:ascii="Helvetica" w:eastAsia="Times New Roman" w:hAnsi="Helvetica"/>
                <w:b/>
                <w:color w:val="000000"/>
                <w:sz w:val="20"/>
                <w:szCs w:val="20"/>
              </w:rPr>
              <w:t>Exon:intron_End</w:t>
            </w:r>
          </w:p>
        </w:tc>
        <w:tc>
          <w:tcPr>
            <w:tcW w:w="6946" w:type="dxa"/>
            <w:tcBorders>
              <w:top w:val="single" w:sz="4" w:space="0" w:color="auto"/>
              <w:left w:val="single" w:sz="4" w:space="0" w:color="auto"/>
              <w:bottom w:val="single" w:sz="4" w:space="0" w:color="auto"/>
              <w:right w:val="single" w:sz="4" w:space="0" w:color="auto"/>
            </w:tcBorders>
          </w:tcPr>
          <w:p w14:paraId="644C0D71" w14:textId="77777777" w:rsidR="008B3C15" w:rsidRPr="004925C2" w:rsidRDefault="008B3C15" w:rsidP="0044210C">
            <w:pPr>
              <w:spacing w:before="40" w:after="40"/>
              <w:jc w:val="both"/>
              <w:rPr>
                <w:rFonts w:ascii="Helvetica" w:hAnsi="Helvetica"/>
                <w:color w:val="1A1A1A"/>
                <w:sz w:val="20"/>
              </w:rPr>
            </w:pPr>
            <w:r w:rsidRPr="004925C2">
              <w:rPr>
                <w:rFonts w:ascii="Helvetica" w:hAnsi="Helvetica"/>
                <w:color w:val="1A1A1A"/>
                <w:sz w:val="20"/>
              </w:rPr>
              <w:t>Location of the mutation end in the introns or exons of the TP53 gene. In most cases, Exon:intron_Start and Exon:intron_stop are similar.</w:t>
            </w:r>
          </w:p>
          <w:p w14:paraId="54AC979E" w14:textId="77777777" w:rsidR="008B3C15" w:rsidRPr="004925C2" w:rsidRDefault="008B3C15" w:rsidP="0044210C">
            <w:pPr>
              <w:spacing w:before="40" w:after="40"/>
              <w:jc w:val="both"/>
              <w:rPr>
                <w:rFonts w:ascii="Helvetica" w:hAnsi="Helvetica"/>
                <w:color w:val="1A1A1A"/>
                <w:sz w:val="20"/>
              </w:rPr>
            </w:pPr>
            <w:r w:rsidRPr="004925C2">
              <w:rPr>
                <w:rFonts w:ascii="Helvetica" w:hAnsi="Helvetica"/>
                <w:color w:val="1A1A1A"/>
                <w:sz w:val="20"/>
              </w:rPr>
              <w:t xml:space="preserve">A few large deletions encompass several exons and introns. </w:t>
            </w:r>
          </w:p>
          <w:p w14:paraId="7C4173FE" w14:textId="77777777" w:rsidR="008B3C15" w:rsidRPr="004925C2" w:rsidRDefault="008B3C15" w:rsidP="0044210C">
            <w:pPr>
              <w:spacing w:before="40" w:after="40"/>
              <w:jc w:val="both"/>
              <w:rPr>
                <w:rFonts w:ascii="Helvetica" w:hAnsi="Helvetica"/>
                <w:sz w:val="20"/>
              </w:rPr>
            </w:pPr>
            <w:r w:rsidRPr="004925C2">
              <w:rPr>
                <w:rFonts w:ascii="Helvetica" w:hAnsi="Helvetica"/>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783917" w:rsidRPr="004925C2" w14:paraId="0F8CB9B7" w14:textId="77777777" w:rsidTr="00AE6A80">
        <w:tc>
          <w:tcPr>
            <w:tcW w:w="2835" w:type="dxa"/>
            <w:tcBorders>
              <w:top w:val="single" w:sz="4" w:space="0" w:color="auto"/>
              <w:left w:val="single" w:sz="4" w:space="0" w:color="auto"/>
              <w:bottom w:val="single" w:sz="4" w:space="0" w:color="auto"/>
              <w:right w:val="single" w:sz="4" w:space="0" w:color="auto"/>
            </w:tcBorders>
          </w:tcPr>
          <w:p w14:paraId="3E64BFEE" w14:textId="77777777" w:rsidR="00783917" w:rsidRPr="00AE6A80" w:rsidRDefault="00783917" w:rsidP="00AE6A80">
            <w:pPr>
              <w:rPr>
                <w:rFonts w:ascii="Helvetica" w:eastAsia="Times New Roman" w:hAnsi="Helvetica"/>
                <w:b/>
                <w:bCs/>
                <w:color w:val="000000"/>
                <w:sz w:val="20"/>
                <w:szCs w:val="20"/>
              </w:rPr>
            </w:pPr>
            <w:r w:rsidRPr="00AE6A80">
              <w:rPr>
                <w:rFonts w:ascii="Helvetica" w:eastAsia="Times New Roman" w:hAnsi="Helvetica"/>
                <w:b/>
                <w:bCs/>
                <w:color w:val="000000"/>
                <w:sz w:val="20"/>
                <w:szCs w:val="20"/>
              </w:rPr>
              <w:t>Start_cDNA</w:t>
            </w:r>
          </w:p>
        </w:tc>
        <w:tc>
          <w:tcPr>
            <w:tcW w:w="6946" w:type="dxa"/>
            <w:tcBorders>
              <w:top w:val="single" w:sz="4" w:space="0" w:color="auto"/>
              <w:left w:val="single" w:sz="4" w:space="0" w:color="auto"/>
              <w:bottom w:val="single" w:sz="4" w:space="0" w:color="auto"/>
              <w:right w:val="single" w:sz="4" w:space="0" w:color="auto"/>
            </w:tcBorders>
          </w:tcPr>
          <w:p w14:paraId="3A23EECB" w14:textId="77777777" w:rsidR="00783917" w:rsidRPr="00783917" w:rsidRDefault="00783917" w:rsidP="00783917">
            <w:pPr>
              <w:rPr>
                <w:rFonts w:ascii="Helvetica" w:hAnsi="Helvetica"/>
                <w:sz w:val="20"/>
                <w:szCs w:val="20"/>
              </w:rPr>
            </w:pPr>
            <w:r w:rsidRPr="00783917">
              <w:rPr>
                <w:rFonts w:ascii="Helvetica" w:hAnsi="Helvetica"/>
                <w:sz w:val="20"/>
                <w:szCs w:val="20"/>
              </w:rPr>
              <w:t xml:space="preserve">Mutation start coordinate using the p53 cDNA as reference (position 1 refers to the A of the start ATG): reference sequence </w:t>
            </w:r>
            <w:hyperlink r:id="rId12" w:history="1">
              <w:r w:rsidRPr="00783917">
                <w:rPr>
                  <w:rStyle w:val="Hyperlink"/>
                  <w:rFonts w:ascii="Helvetica" w:hAnsi="Helvetica"/>
                  <w:sz w:val="20"/>
                  <w:szCs w:val="20"/>
                </w:rPr>
                <w:t>NM_000546.5</w:t>
              </w:r>
            </w:hyperlink>
          </w:p>
        </w:tc>
      </w:tr>
      <w:tr w:rsidR="00783917" w:rsidRPr="004925C2" w14:paraId="68A84075" w14:textId="77777777" w:rsidTr="00AE6A80">
        <w:tc>
          <w:tcPr>
            <w:tcW w:w="2835" w:type="dxa"/>
            <w:tcBorders>
              <w:top w:val="single" w:sz="4" w:space="0" w:color="auto"/>
              <w:left w:val="single" w:sz="4" w:space="0" w:color="auto"/>
              <w:bottom w:val="single" w:sz="4" w:space="0" w:color="auto"/>
              <w:right w:val="single" w:sz="4" w:space="0" w:color="auto"/>
            </w:tcBorders>
          </w:tcPr>
          <w:p w14:paraId="24BD5E66" w14:textId="77777777" w:rsidR="00783917" w:rsidRPr="00AE6A80" w:rsidRDefault="00783917" w:rsidP="00AE6A80">
            <w:pPr>
              <w:rPr>
                <w:rFonts w:ascii="Helvetica" w:eastAsia="Times New Roman" w:hAnsi="Helvetica"/>
                <w:b/>
                <w:bCs/>
                <w:color w:val="000000"/>
                <w:sz w:val="20"/>
                <w:szCs w:val="20"/>
              </w:rPr>
            </w:pPr>
            <w:r w:rsidRPr="00AE6A80">
              <w:rPr>
                <w:rFonts w:ascii="Helvetica" w:eastAsia="Times New Roman" w:hAnsi="Helvetica"/>
                <w:b/>
                <w:bCs/>
                <w:color w:val="000000"/>
                <w:sz w:val="20"/>
                <w:szCs w:val="20"/>
              </w:rPr>
              <w:t>End_cDNA</w:t>
            </w:r>
          </w:p>
        </w:tc>
        <w:tc>
          <w:tcPr>
            <w:tcW w:w="6946" w:type="dxa"/>
            <w:tcBorders>
              <w:top w:val="single" w:sz="4" w:space="0" w:color="auto"/>
              <w:left w:val="single" w:sz="4" w:space="0" w:color="auto"/>
              <w:bottom w:val="single" w:sz="4" w:space="0" w:color="auto"/>
              <w:right w:val="single" w:sz="4" w:space="0" w:color="auto"/>
            </w:tcBorders>
          </w:tcPr>
          <w:p w14:paraId="0FDB3C62" w14:textId="77777777" w:rsidR="00783917" w:rsidRPr="00783917" w:rsidRDefault="00783917" w:rsidP="00783917">
            <w:pPr>
              <w:rPr>
                <w:rFonts w:ascii="Helvetica" w:hAnsi="Helvetica"/>
                <w:sz w:val="20"/>
                <w:szCs w:val="20"/>
              </w:rPr>
            </w:pPr>
            <w:r w:rsidRPr="00783917">
              <w:rPr>
                <w:rFonts w:ascii="Helvetica" w:hAnsi="Helvetica"/>
                <w:sz w:val="20"/>
                <w:szCs w:val="20"/>
              </w:rPr>
              <w:t xml:space="preserve">Mutation end coordinate using the p53 cDNA as reference (position 1 refers to the A of the start ATG): reference sequence </w:t>
            </w:r>
            <w:hyperlink r:id="rId13" w:history="1">
              <w:r w:rsidRPr="00783917">
                <w:rPr>
                  <w:rStyle w:val="Hyperlink"/>
                  <w:rFonts w:ascii="Helvetica" w:hAnsi="Helvetica"/>
                  <w:sz w:val="20"/>
                  <w:szCs w:val="20"/>
                </w:rPr>
                <w:t>NM_000546.5</w:t>
              </w:r>
            </w:hyperlink>
          </w:p>
        </w:tc>
      </w:tr>
      <w:tr w:rsidR="009306D1" w:rsidRPr="00AF6B59" w14:paraId="00E27609" w14:textId="77777777" w:rsidTr="00AE6A80">
        <w:tc>
          <w:tcPr>
            <w:tcW w:w="2835" w:type="dxa"/>
            <w:tcBorders>
              <w:top w:val="single" w:sz="4" w:space="0" w:color="auto"/>
              <w:left w:val="single" w:sz="4" w:space="0" w:color="auto"/>
              <w:bottom w:val="single" w:sz="4" w:space="0" w:color="auto"/>
              <w:right w:val="single" w:sz="4" w:space="0" w:color="auto"/>
            </w:tcBorders>
          </w:tcPr>
          <w:p w14:paraId="19BDC5F0" w14:textId="77777777" w:rsidR="009306D1" w:rsidRPr="00AE6A80" w:rsidRDefault="009306D1" w:rsidP="00AE6A80">
            <w:pPr>
              <w:rPr>
                <w:rFonts w:ascii="Helvetica" w:hAnsi="Helvetica"/>
                <w:b/>
                <w:sz w:val="20"/>
                <w:szCs w:val="20"/>
                <w:lang w:val="fr-FR"/>
              </w:rPr>
            </w:pPr>
            <w:r w:rsidRPr="00AE6A80">
              <w:rPr>
                <w:rFonts w:ascii="Helvetica" w:hAnsi="Helvetica"/>
                <w:b/>
                <w:sz w:val="20"/>
                <w:szCs w:val="20"/>
                <w:lang w:val="fr-FR"/>
              </w:rPr>
              <w:t>Genome base coding</w:t>
            </w:r>
          </w:p>
        </w:tc>
        <w:tc>
          <w:tcPr>
            <w:tcW w:w="6946" w:type="dxa"/>
            <w:tcBorders>
              <w:top w:val="single" w:sz="4" w:space="0" w:color="auto"/>
              <w:left w:val="single" w:sz="4" w:space="0" w:color="auto"/>
              <w:bottom w:val="single" w:sz="4" w:space="0" w:color="auto"/>
              <w:right w:val="single" w:sz="4" w:space="0" w:color="auto"/>
            </w:tcBorders>
          </w:tcPr>
          <w:p w14:paraId="205F3E37" w14:textId="77777777" w:rsidR="009306D1" w:rsidRPr="00AF6B59" w:rsidRDefault="009306D1" w:rsidP="00AE6A80">
            <w:pPr>
              <w:rPr>
                <w:rFonts w:ascii="Helvetica" w:hAnsi="Helvetica"/>
                <w:sz w:val="20"/>
                <w:szCs w:val="20"/>
              </w:rPr>
            </w:pPr>
            <w:r w:rsidRPr="00AF6B59">
              <w:rPr>
                <w:rFonts w:ascii="Helvetica" w:hAnsi="Helvetica"/>
                <w:sz w:val="20"/>
                <w:szCs w:val="20"/>
              </w:rPr>
              <w:t>Nucleotide at the start position of the mutation.</w:t>
            </w:r>
          </w:p>
        </w:tc>
      </w:tr>
      <w:tr w:rsidR="009306D1" w:rsidRPr="004925C2" w14:paraId="616144CC" w14:textId="77777777" w:rsidTr="00AE6A80">
        <w:tc>
          <w:tcPr>
            <w:tcW w:w="2835" w:type="dxa"/>
            <w:tcBorders>
              <w:top w:val="single" w:sz="4" w:space="0" w:color="auto"/>
              <w:left w:val="single" w:sz="4" w:space="0" w:color="auto"/>
              <w:bottom w:val="single" w:sz="4" w:space="0" w:color="auto"/>
              <w:right w:val="single" w:sz="4" w:space="0" w:color="auto"/>
            </w:tcBorders>
          </w:tcPr>
          <w:p w14:paraId="0AD6F7A3"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lastRenderedPageBreak/>
              <w:t>Mutant_Allele</w:t>
            </w:r>
          </w:p>
        </w:tc>
        <w:tc>
          <w:tcPr>
            <w:tcW w:w="6946" w:type="dxa"/>
            <w:tcBorders>
              <w:top w:val="single" w:sz="4" w:space="0" w:color="auto"/>
              <w:left w:val="single" w:sz="4" w:space="0" w:color="auto"/>
              <w:bottom w:val="single" w:sz="4" w:space="0" w:color="auto"/>
              <w:right w:val="single" w:sz="4" w:space="0" w:color="auto"/>
            </w:tcBorders>
          </w:tcPr>
          <w:p w14:paraId="73E6DCD0" w14:textId="77777777" w:rsidR="009306D1" w:rsidRPr="004925C2" w:rsidRDefault="009306D1" w:rsidP="00AE6A80">
            <w:pPr>
              <w:spacing w:before="40" w:after="40"/>
              <w:rPr>
                <w:rFonts w:ascii="Helvetica" w:hAnsi="Helvetica"/>
                <w:sz w:val="20"/>
              </w:rPr>
            </w:pPr>
            <w:r w:rsidRPr="004925C2">
              <w:rPr>
                <w:rFonts w:ascii="Helvetica" w:hAnsi="Helvetica"/>
                <w:sz w:val="20"/>
              </w:rPr>
              <w:t>Mutant nucleotide</w:t>
            </w:r>
          </w:p>
          <w:p w14:paraId="7AB21088" w14:textId="77777777" w:rsidR="009306D1" w:rsidRPr="004925C2" w:rsidRDefault="009306D1" w:rsidP="00AE6A80">
            <w:pPr>
              <w:spacing w:before="40" w:after="40"/>
              <w:rPr>
                <w:rFonts w:ascii="Helvetica" w:hAnsi="Helvetica"/>
                <w:sz w:val="20"/>
              </w:rPr>
            </w:pPr>
          </w:p>
          <w:p w14:paraId="24EA4F33" w14:textId="670F76A0" w:rsidR="009306D1" w:rsidRPr="004925C2" w:rsidRDefault="009306D1" w:rsidP="00AE6A80">
            <w:pPr>
              <w:spacing w:before="40" w:after="40"/>
              <w:rPr>
                <w:rFonts w:ascii="Helvetica" w:hAnsi="Helvetica"/>
                <w:sz w:val="20"/>
              </w:rPr>
            </w:pPr>
            <w:r w:rsidRPr="004925C2">
              <w:rPr>
                <w:rFonts w:ascii="Helvetica" w:hAnsi="Helvetica"/>
                <w:sz w:val="20"/>
              </w:rPr>
              <w:t>For deletion, this field is empty</w:t>
            </w:r>
          </w:p>
          <w:p w14:paraId="4BED1591" w14:textId="77777777" w:rsidR="009306D1" w:rsidRPr="004925C2" w:rsidRDefault="009306D1" w:rsidP="00AE6A80">
            <w:pPr>
              <w:spacing w:before="40" w:after="40"/>
              <w:rPr>
                <w:rFonts w:ascii="Helvetica" w:hAnsi="Helvetica"/>
                <w:sz w:val="20"/>
              </w:rPr>
            </w:pPr>
            <w:r w:rsidRPr="004925C2">
              <w:rPr>
                <w:rFonts w:ascii="Helvetica" w:hAnsi="Helvetica"/>
                <w:sz w:val="20"/>
              </w:rPr>
              <w:t>For insertion, this field includes the inserted sequence except when this sequence is unknown and is therefore left empty.</w:t>
            </w:r>
          </w:p>
        </w:tc>
      </w:tr>
      <w:tr w:rsidR="009306D1" w:rsidRPr="004925C2" w14:paraId="1B7E509F" w14:textId="77777777" w:rsidTr="00AE6A80">
        <w:tc>
          <w:tcPr>
            <w:tcW w:w="2835" w:type="dxa"/>
            <w:tcBorders>
              <w:top w:val="single" w:sz="4" w:space="0" w:color="auto"/>
              <w:left w:val="single" w:sz="4" w:space="0" w:color="auto"/>
              <w:bottom w:val="single" w:sz="4" w:space="0" w:color="auto"/>
              <w:right w:val="single" w:sz="4" w:space="0" w:color="auto"/>
            </w:tcBorders>
          </w:tcPr>
          <w:p w14:paraId="6B99403D"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Base_Change_Size</w:t>
            </w:r>
          </w:p>
        </w:tc>
        <w:tc>
          <w:tcPr>
            <w:tcW w:w="6946" w:type="dxa"/>
            <w:tcBorders>
              <w:top w:val="single" w:sz="4" w:space="0" w:color="auto"/>
              <w:left w:val="single" w:sz="4" w:space="0" w:color="auto"/>
              <w:bottom w:val="single" w:sz="4" w:space="0" w:color="auto"/>
              <w:right w:val="single" w:sz="4" w:space="0" w:color="auto"/>
            </w:tcBorders>
          </w:tcPr>
          <w:p w14:paraId="71426735" w14:textId="77777777" w:rsidR="009306D1" w:rsidRPr="004925C2" w:rsidRDefault="009306D1" w:rsidP="00AE6A80">
            <w:pPr>
              <w:spacing w:before="40" w:after="40"/>
              <w:rPr>
                <w:rFonts w:ascii="Helvetica" w:hAnsi="Helvetica"/>
                <w:sz w:val="20"/>
              </w:rPr>
            </w:pPr>
            <w:r w:rsidRPr="004925C2">
              <w:rPr>
                <w:rFonts w:ascii="Helvetica" w:hAnsi="Helvetica"/>
                <w:sz w:val="20"/>
              </w:rPr>
              <w:t>Size of the substitution</w:t>
            </w:r>
          </w:p>
        </w:tc>
      </w:tr>
      <w:tr w:rsidR="009306D1" w:rsidRPr="004925C2" w14:paraId="2D7C5BBE" w14:textId="77777777" w:rsidTr="00AE6A80">
        <w:tc>
          <w:tcPr>
            <w:tcW w:w="2835" w:type="dxa"/>
            <w:tcBorders>
              <w:top w:val="single" w:sz="4" w:space="0" w:color="auto"/>
              <w:left w:val="single" w:sz="4" w:space="0" w:color="auto"/>
              <w:bottom w:val="single" w:sz="4" w:space="0" w:color="auto"/>
              <w:right w:val="single" w:sz="4" w:space="0" w:color="auto"/>
            </w:tcBorders>
          </w:tcPr>
          <w:p w14:paraId="57E79AAF"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Ins_Size</w:t>
            </w:r>
          </w:p>
        </w:tc>
        <w:tc>
          <w:tcPr>
            <w:tcW w:w="6946" w:type="dxa"/>
            <w:tcBorders>
              <w:top w:val="single" w:sz="4" w:space="0" w:color="auto"/>
              <w:left w:val="single" w:sz="4" w:space="0" w:color="auto"/>
              <w:bottom w:val="single" w:sz="4" w:space="0" w:color="auto"/>
              <w:right w:val="single" w:sz="4" w:space="0" w:color="auto"/>
            </w:tcBorders>
          </w:tcPr>
          <w:p w14:paraId="6B260AE1" w14:textId="77777777" w:rsidR="009306D1" w:rsidRPr="004925C2" w:rsidRDefault="009306D1" w:rsidP="00AE6A80">
            <w:pPr>
              <w:spacing w:before="40" w:after="40"/>
              <w:rPr>
                <w:rFonts w:ascii="Helvetica" w:hAnsi="Helvetica"/>
                <w:sz w:val="20"/>
              </w:rPr>
            </w:pPr>
            <w:r w:rsidRPr="004925C2">
              <w:rPr>
                <w:rFonts w:ascii="Helvetica" w:hAnsi="Helvetica"/>
                <w:sz w:val="20"/>
              </w:rPr>
              <w:t>Size of the deletion</w:t>
            </w:r>
          </w:p>
        </w:tc>
      </w:tr>
      <w:tr w:rsidR="009306D1" w:rsidRPr="004925C2" w14:paraId="0AF03411" w14:textId="77777777" w:rsidTr="00AE6A80">
        <w:tc>
          <w:tcPr>
            <w:tcW w:w="2835" w:type="dxa"/>
            <w:tcBorders>
              <w:top w:val="single" w:sz="4" w:space="0" w:color="auto"/>
              <w:left w:val="single" w:sz="4" w:space="0" w:color="auto"/>
              <w:bottom w:val="single" w:sz="4" w:space="0" w:color="auto"/>
              <w:right w:val="single" w:sz="4" w:space="0" w:color="auto"/>
            </w:tcBorders>
          </w:tcPr>
          <w:p w14:paraId="16D84132"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Del_Size</w:t>
            </w:r>
          </w:p>
        </w:tc>
        <w:tc>
          <w:tcPr>
            <w:tcW w:w="6946" w:type="dxa"/>
            <w:tcBorders>
              <w:top w:val="single" w:sz="4" w:space="0" w:color="auto"/>
              <w:left w:val="single" w:sz="4" w:space="0" w:color="auto"/>
              <w:bottom w:val="single" w:sz="4" w:space="0" w:color="auto"/>
              <w:right w:val="single" w:sz="4" w:space="0" w:color="auto"/>
            </w:tcBorders>
          </w:tcPr>
          <w:p w14:paraId="0149E559" w14:textId="77777777" w:rsidR="009306D1" w:rsidRPr="004925C2" w:rsidRDefault="009306D1" w:rsidP="00AE6A80">
            <w:pPr>
              <w:spacing w:before="40" w:after="40"/>
              <w:rPr>
                <w:rFonts w:ascii="Helvetica" w:hAnsi="Helvetica"/>
                <w:sz w:val="20"/>
              </w:rPr>
            </w:pPr>
            <w:r w:rsidRPr="004925C2">
              <w:rPr>
                <w:rFonts w:ascii="Helvetica" w:hAnsi="Helvetica"/>
                <w:sz w:val="20"/>
              </w:rPr>
              <w:t>Size of the insertion; the sequence of the insertion is available for a few cases</w:t>
            </w:r>
          </w:p>
        </w:tc>
      </w:tr>
      <w:tr w:rsidR="009306D1" w:rsidRPr="004925C2" w14:paraId="71758692" w14:textId="77777777" w:rsidTr="00AE6A80">
        <w:tc>
          <w:tcPr>
            <w:tcW w:w="2835" w:type="dxa"/>
            <w:tcBorders>
              <w:top w:val="single" w:sz="4" w:space="0" w:color="auto"/>
              <w:left w:val="single" w:sz="4" w:space="0" w:color="auto"/>
              <w:bottom w:val="single" w:sz="4" w:space="0" w:color="auto"/>
              <w:right w:val="single" w:sz="4" w:space="0" w:color="auto"/>
            </w:tcBorders>
          </w:tcPr>
          <w:p w14:paraId="3C0A3483"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Codon</w:t>
            </w:r>
          </w:p>
        </w:tc>
        <w:tc>
          <w:tcPr>
            <w:tcW w:w="6946" w:type="dxa"/>
            <w:tcBorders>
              <w:top w:val="single" w:sz="4" w:space="0" w:color="auto"/>
              <w:left w:val="single" w:sz="4" w:space="0" w:color="auto"/>
              <w:bottom w:val="single" w:sz="4" w:space="0" w:color="auto"/>
              <w:right w:val="single" w:sz="4" w:space="0" w:color="auto"/>
            </w:tcBorders>
          </w:tcPr>
          <w:p w14:paraId="6E8D5DBE" w14:textId="77777777" w:rsidR="009306D1" w:rsidRPr="004925C2" w:rsidRDefault="009306D1" w:rsidP="00AE6A80">
            <w:pPr>
              <w:spacing w:before="40" w:after="40"/>
              <w:rPr>
                <w:rFonts w:ascii="Helvetica" w:hAnsi="Helvetica"/>
                <w:sz w:val="20"/>
              </w:rPr>
            </w:pPr>
            <w:r w:rsidRPr="004925C2">
              <w:rPr>
                <w:rFonts w:ascii="Helvetica" w:hAnsi="Helvetica"/>
                <w:b/>
                <w:sz w:val="20"/>
              </w:rPr>
              <w:t>1-393:</w:t>
            </w:r>
            <w:r w:rsidRPr="004925C2">
              <w:rPr>
                <w:rFonts w:ascii="Helvetica" w:hAnsi="Helvetica"/>
                <w:sz w:val="20"/>
              </w:rPr>
              <w:t xml:space="preserve"> Codon position using TP53 alpha (p1) as reference (NP_000537.2)</w:t>
            </w:r>
          </w:p>
          <w:p w14:paraId="40522395" w14:textId="77777777" w:rsidR="009306D1" w:rsidRPr="004925C2" w:rsidRDefault="009306D1" w:rsidP="00AE6A80">
            <w:pPr>
              <w:spacing w:before="40" w:after="40"/>
              <w:rPr>
                <w:rFonts w:ascii="Helvetica" w:hAnsi="Helvetica"/>
                <w:sz w:val="20"/>
              </w:rPr>
            </w:pPr>
            <w:r w:rsidRPr="004925C2">
              <w:rPr>
                <w:rFonts w:ascii="Helvetica" w:hAnsi="Helvetica"/>
                <w:b/>
                <w:sz w:val="20"/>
              </w:rPr>
              <w:t>Splice</w:t>
            </w:r>
            <w:r w:rsidRPr="004925C2">
              <w:rPr>
                <w:rFonts w:ascii="Helvetica" w:hAnsi="Helvetica"/>
                <w:sz w:val="20"/>
              </w:rPr>
              <w:t>: mutations that target the canonical AG acceptor site or GT donor.</w:t>
            </w:r>
          </w:p>
          <w:p w14:paraId="2A2BD1CA" w14:textId="77777777" w:rsidR="009306D1" w:rsidRPr="004925C2" w:rsidRDefault="009306D1" w:rsidP="00AE6A80">
            <w:pPr>
              <w:spacing w:before="40" w:after="40"/>
              <w:rPr>
                <w:rFonts w:ascii="Helvetica" w:hAnsi="Helvetica"/>
                <w:sz w:val="20"/>
              </w:rPr>
            </w:pPr>
            <w:r w:rsidRPr="004925C2">
              <w:rPr>
                <w:rFonts w:ascii="Helvetica" w:hAnsi="Helvetica"/>
                <w:b/>
                <w:sz w:val="20"/>
              </w:rPr>
              <w:t xml:space="preserve">Untranslated: </w:t>
            </w:r>
            <w:r w:rsidRPr="004925C2">
              <w:rPr>
                <w:rFonts w:ascii="Helvetica" w:hAnsi="Helvetica"/>
                <w:sz w:val="20"/>
              </w:rPr>
              <w:t>mutations that target other nucleotides (5'UTR; 3,UTR or Intron)</w:t>
            </w:r>
          </w:p>
          <w:p w14:paraId="6E1BF0DF" w14:textId="77777777" w:rsidR="009306D1" w:rsidRPr="004925C2" w:rsidRDefault="009306D1" w:rsidP="00AE6A80">
            <w:pPr>
              <w:spacing w:before="40" w:after="40"/>
              <w:rPr>
                <w:rFonts w:ascii="Helvetica" w:hAnsi="Helvetica"/>
                <w:sz w:val="20"/>
              </w:rPr>
            </w:pPr>
            <w:r w:rsidRPr="004925C2">
              <w:rPr>
                <w:rFonts w:ascii="Helvetica" w:hAnsi="Helvetica"/>
                <w:sz w:val="20"/>
              </w:rPr>
              <w:t xml:space="preserve">Large deletions with unknown boundaries are shown as "?". </w:t>
            </w:r>
          </w:p>
          <w:p w14:paraId="40F48795" w14:textId="77777777" w:rsidR="009306D1" w:rsidRPr="004925C2" w:rsidRDefault="009306D1" w:rsidP="00AE6A80">
            <w:pPr>
              <w:spacing w:before="40" w:after="40"/>
              <w:rPr>
                <w:rFonts w:ascii="Helvetica" w:hAnsi="Helvetica"/>
                <w:sz w:val="20"/>
              </w:rPr>
            </w:pPr>
            <w:r w:rsidRPr="004925C2">
              <w:rPr>
                <w:rFonts w:ascii="Helvetica" w:hAnsi="Helvetica"/>
                <w:sz w:val="20"/>
              </w:rPr>
              <w:t>*: stop codon</w:t>
            </w:r>
          </w:p>
          <w:p w14:paraId="0002409D" w14:textId="77777777" w:rsidR="009306D1" w:rsidRPr="004925C2" w:rsidRDefault="009306D1" w:rsidP="00AE6A80">
            <w:pPr>
              <w:spacing w:before="40" w:after="40"/>
              <w:rPr>
                <w:rFonts w:ascii="Helvetica" w:hAnsi="Helvetica"/>
                <w:sz w:val="20"/>
                <w:szCs w:val="20"/>
              </w:rPr>
            </w:pPr>
            <w:r w:rsidRPr="004925C2">
              <w:rPr>
                <w:rFonts w:ascii="Helvetica" w:hAnsi="Helvetica"/>
                <w:sz w:val="20"/>
              </w:rPr>
              <w:t>nnn-beta or nnn-gamma: Codon position specific for isoforms beta and gamma</w:t>
            </w:r>
          </w:p>
        </w:tc>
      </w:tr>
      <w:tr w:rsidR="009306D1" w:rsidRPr="004925C2" w14:paraId="027603C6" w14:textId="77777777" w:rsidTr="00AE6A80">
        <w:tc>
          <w:tcPr>
            <w:tcW w:w="2835" w:type="dxa"/>
            <w:tcBorders>
              <w:top w:val="single" w:sz="4" w:space="0" w:color="auto"/>
              <w:left w:val="single" w:sz="4" w:space="0" w:color="auto"/>
              <w:bottom w:val="single" w:sz="4" w:space="0" w:color="auto"/>
              <w:right w:val="single" w:sz="4" w:space="0" w:color="auto"/>
            </w:tcBorders>
          </w:tcPr>
          <w:p w14:paraId="44B89071"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WT_Codon</w:t>
            </w:r>
          </w:p>
        </w:tc>
        <w:tc>
          <w:tcPr>
            <w:tcW w:w="6946" w:type="dxa"/>
            <w:tcBorders>
              <w:top w:val="single" w:sz="4" w:space="0" w:color="auto"/>
              <w:left w:val="single" w:sz="4" w:space="0" w:color="auto"/>
              <w:bottom w:val="single" w:sz="4" w:space="0" w:color="auto"/>
              <w:right w:val="single" w:sz="4" w:space="0" w:color="auto"/>
            </w:tcBorders>
          </w:tcPr>
          <w:p w14:paraId="778A1AFC" w14:textId="77777777" w:rsidR="009306D1" w:rsidRPr="004925C2" w:rsidRDefault="009306D1" w:rsidP="00AE6A80">
            <w:pPr>
              <w:spacing w:before="40" w:after="40"/>
              <w:rPr>
                <w:rFonts w:ascii="Helvetica" w:hAnsi="Helvetica"/>
                <w:sz w:val="20"/>
              </w:rPr>
            </w:pPr>
            <w:r w:rsidRPr="004925C2">
              <w:rPr>
                <w:rFonts w:ascii="Helvetica" w:hAnsi="Helvetica"/>
                <w:sz w:val="20"/>
              </w:rPr>
              <w:t>Nucleotide sequence of the wild-type codon in which the mutation occurred.</w:t>
            </w:r>
          </w:p>
          <w:p w14:paraId="083A30E2" w14:textId="77777777" w:rsidR="009306D1" w:rsidRPr="004925C2" w:rsidRDefault="009306D1" w:rsidP="00AE6A80">
            <w:pPr>
              <w:spacing w:before="40" w:after="40"/>
              <w:rPr>
                <w:rFonts w:ascii="Helvetica" w:hAnsi="Helvetica"/>
                <w:color w:val="1A1A1A"/>
                <w:sz w:val="20"/>
              </w:rPr>
            </w:pPr>
          </w:p>
          <w:p w14:paraId="3B7200FA" w14:textId="77777777" w:rsidR="009306D1" w:rsidRPr="004925C2" w:rsidRDefault="009306D1" w:rsidP="00AE6A80">
            <w:pPr>
              <w:spacing w:before="40" w:after="40"/>
              <w:rPr>
                <w:rFonts w:ascii="Helvetica" w:hAnsi="Helvetica"/>
                <w:color w:val="1A1A1A"/>
                <w:sz w:val="20"/>
              </w:rPr>
            </w:pPr>
            <w:r w:rsidRPr="004925C2">
              <w:rPr>
                <w:rFonts w:ascii="Helvetica" w:hAnsi="Helvetica"/>
                <w:color w:val="1A1A1A"/>
                <w:sz w:val="20"/>
              </w:rPr>
              <w:t>Mutations that target the canonical AG splice-acceptor site or GT splice-donor site are displayed as i</w:t>
            </w:r>
            <w:r w:rsidRPr="004925C2">
              <w:rPr>
                <w:rFonts w:ascii="Helvetica" w:hAnsi="Helvetica"/>
                <w:b/>
                <w:color w:val="1A1A1A"/>
                <w:sz w:val="20"/>
              </w:rPr>
              <w:t>ntron_nn_SA</w:t>
            </w:r>
            <w:r w:rsidRPr="004925C2">
              <w:rPr>
                <w:rFonts w:ascii="Helvetica" w:hAnsi="Helvetica"/>
                <w:color w:val="1A1A1A"/>
                <w:sz w:val="20"/>
              </w:rPr>
              <w:t xml:space="preserve"> or </w:t>
            </w:r>
            <w:r w:rsidRPr="004925C2">
              <w:rPr>
                <w:rFonts w:ascii="Helvetica" w:hAnsi="Helvetica"/>
                <w:b/>
                <w:color w:val="1A1A1A"/>
                <w:sz w:val="20"/>
              </w:rPr>
              <w:t>intron_nn_SA</w:t>
            </w:r>
            <w:r w:rsidRPr="004925C2">
              <w:rPr>
                <w:rFonts w:ascii="Helvetica" w:hAnsi="Helvetica"/>
                <w:color w:val="1A1A1A"/>
                <w:sz w:val="20"/>
              </w:rPr>
              <w:t>,</w:t>
            </w:r>
            <w:r w:rsidRPr="004925C2">
              <w:rPr>
                <w:rFonts w:ascii="Helvetica" w:hAnsi="Helvetica"/>
                <w:b/>
                <w:color w:val="1A1A1A"/>
                <w:sz w:val="20"/>
              </w:rPr>
              <w:t xml:space="preserve"> </w:t>
            </w:r>
            <w:r w:rsidRPr="004925C2">
              <w:rPr>
                <w:rFonts w:ascii="Helvetica" w:hAnsi="Helvetica"/>
                <w:color w:val="1A1A1A"/>
                <w:sz w:val="20"/>
              </w:rPr>
              <w:t>where nn is the intron number</w:t>
            </w:r>
          </w:p>
          <w:p w14:paraId="1F9C5D79" w14:textId="77777777" w:rsidR="009306D1" w:rsidRPr="004925C2" w:rsidRDefault="009306D1" w:rsidP="00AE6A80">
            <w:pPr>
              <w:spacing w:before="40" w:after="40"/>
              <w:rPr>
                <w:rFonts w:ascii="Helvetica" w:hAnsi="Helvetica"/>
                <w:sz w:val="20"/>
              </w:rPr>
            </w:pPr>
          </w:p>
          <w:p w14:paraId="4CBABEF4" w14:textId="77777777" w:rsidR="009306D1" w:rsidRPr="004925C2" w:rsidRDefault="009306D1" w:rsidP="00AE6A80">
            <w:pPr>
              <w:spacing w:before="40" w:after="40"/>
              <w:rPr>
                <w:rFonts w:ascii="Helvetica" w:hAnsi="Helvetica"/>
                <w:sz w:val="20"/>
              </w:rPr>
            </w:pPr>
            <w:r w:rsidRPr="004925C2">
              <w:rPr>
                <w:rFonts w:ascii="Helvetica" w:hAnsi="Helvetica"/>
                <w:sz w:val="20"/>
              </w:rPr>
              <w:t>For intronic mutations, the intron number is displayed (</w:t>
            </w:r>
            <w:r w:rsidRPr="004925C2">
              <w:rPr>
                <w:rFonts w:ascii="Helvetica" w:hAnsi="Helvetica"/>
                <w:b/>
                <w:sz w:val="20"/>
              </w:rPr>
              <w:t>intron_01 to intron 10, intron_09_beta and intron_09_gamma</w:t>
            </w:r>
            <w:r w:rsidRPr="004925C2">
              <w:rPr>
                <w:rFonts w:ascii="Helvetica" w:hAnsi="Helvetica"/>
                <w:sz w:val="20"/>
              </w:rPr>
              <w:t>)</w:t>
            </w:r>
          </w:p>
          <w:p w14:paraId="333C61DF" w14:textId="77777777" w:rsidR="009306D1" w:rsidRPr="004925C2" w:rsidRDefault="009306D1" w:rsidP="00AE6A80">
            <w:pPr>
              <w:spacing w:before="40" w:after="40"/>
              <w:rPr>
                <w:rFonts w:ascii="Helvetica" w:hAnsi="Helvetica"/>
                <w:sz w:val="20"/>
              </w:rPr>
            </w:pPr>
          </w:p>
          <w:p w14:paraId="2E836993" w14:textId="77777777" w:rsidR="009306D1" w:rsidRPr="004925C2" w:rsidRDefault="009306D1" w:rsidP="00AE6A80">
            <w:pPr>
              <w:spacing w:before="40" w:after="40"/>
              <w:rPr>
                <w:rFonts w:ascii="Helvetica" w:hAnsi="Helvetica"/>
                <w:sz w:val="20"/>
              </w:rPr>
            </w:pPr>
            <w:r w:rsidRPr="004925C2">
              <w:rPr>
                <w:rFonts w:ascii="Helvetica" w:hAnsi="Helvetica"/>
                <w:sz w:val="20"/>
              </w:rPr>
              <w:t>Large deletions with unknown boundaries are shown as “</w:t>
            </w:r>
            <w:r w:rsidRPr="004925C2">
              <w:rPr>
                <w:rFonts w:ascii="Helvetica" w:hAnsi="Helvetica"/>
                <w:b/>
                <w:sz w:val="20"/>
              </w:rPr>
              <w:t>?</w:t>
            </w:r>
            <w:r w:rsidRPr="004925C2">
              <w:rPr>
                <w:rFonts w:ascii="Helvetica" w:hAnsi="Helvetica"/>
                <w:sz w:val="20"/>
              </w:rPr>
              <w:t xml:space="preserve">” </w:t>
            </w:r>
          </w:p>
        </w:tc>
      </w:tr>
      <w:tr w:rsidR="009306D1" w:rsidRPr="004925C2" w14:paraId="3028CB67" w14:textId="77777777" w:rsidTr="00AE6A80">
        <w:tc>
          <w:tcPr>
            <w:tcW w:w="2835" w:type="dxa"/>
            <w:tcBorders>
              <w:top w:val="single" w:sz="4" w:space="0" w:color="auto"/>
              <w:left w:val="single" w:sz="4" w:space="0" w:color="auto"/>
              <w:bottom w:val="single" w:sz="4" w:space="0" w:color="auto"/>
              <w:right w:val="single" w:sz="4" w:space="0" w:color="auto"/>
            </w:tcBorders>
          </w:tcPr>
          <w:p w14:paraId="047B6E78"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Mutant_Codon</w:t>
            </w:r>
          </w:p>
        </w:tc>
        <w:tc>
          <w:tcPr>
            <w:tcW w:w="6946" w:type="dxa"/>
            <w:tcBorders>
              <w:top w:val="single" w:sz="4" w:space="0" w:color="auto"/>
              <w:left w:val="single" w:sz="4" w:space="0" w:color="auto"/>
              <w:bottom w:val="single" w:sz="4" w:space="0" w:color="auto"/>
              <w:right w:val="single" w:sz="4" w:space="0" w:color="auto"/>
            </w:tcBorders>
          </w:tcPr>
          <w:p w14:paraId="0E49932B" w14:textId="77777777" w:rsidR="009306D1" w:rsidRPr="004925C2" w:rsidRDefault="009306D1" w:rsidP="00AE6A80">
            <w:pPr>
              <w:spacing w:before="40" w:after="40"/>
              <w:rPr>
                <w:rFonts w:ascii="Helvetica" w:hAnsi="Helvetica"/>
                <w:sz w:val="20"/>
              </w:rPr>
            </w:pPr>
            <w:r w:rsidRPr="004925C2">
              <w:rPr>
                <w:rFonts w:ascii="Helvetica" w:hAnsi="Helvetica"/>
                <w:b/>
                <w:sz w:val="20"/>
              </w:rPr>
              <w:t xml:space="preserve">NNN: </w:t>
            </w:r>
            <w:r w:rsidRPr="004925C2">
              <w:rPr>
                <w:rFonts w:ascii="Helvetica" w:hAnsi="Helvetica"/>
                <w:sz w:val="20"/>
              </w:rPr>
              <w:t xml:space="preserve">Sequence of the mutated codon. </w:t>
            </w:r>
          </w:p>
          <w:p w14:paraId="379F8B1D" w14:textId="77777777" w:rsidR="009306D1" w:rsidRPr="004925C2" w:rsidRDefault="009306D1" w:rsidP="00AE6A80">
            <w:pPr>
              <w:spacing w:before="40" w:after="40"/>
              <w:rPr>
                <w:rFonts w:ascii="Helvetica" w:hAnsi="Helvetica"/>
                <w:sz w:val="20"/>
              </w:rPr>
            </w:pPr>
            <w:r w:rsidRPr="004925C2">
              <w:rPr>
                <w:rFonts w:ascii="Helvetica" w:hAnsi="Helvetica"/>
                <w:b/>
                <w:sz w:val="20"/>
              </w:rPr>
              <w:t>Del</w:t>
            </w:r>
            <w:r w:rsidRPr="004925C2">
              <w:rPr>
                <w:rFonts w:ascii="Helvetica" w:hAnsi="Helvetica"/>
                <w:sz w:val="20"/>
              </w:rPr>
              <w:t>: exonic deletion</w:t>
            </w:r>
          </w:p>
          <w:p w14:paraId="7EA8B275" w14:textId="77777777" w:rsidR="009306D1" w:rsidRPr="004925C2" w:rsidRDefault="009306D1" w:rsidP="00AE6A80">
            <w:pPr>
              <w:spacing w:before="40" w:after="40"/>
              <w:rPr>
                <w:rFonts w:ascii="Helvetica" w:hAnsi="Helvetica"/>
                <w:sz w:val="20"/>
              </w:rPr>
            </w:pPr>
            <w:r w:rsidRPr="004925C2">
              <w:rPr>
                <w:rFonts w:ascii="Helvetica" w:hAnsi="Helvetica"/>
                <w:b/>
                <w:sz w:val="20"/>
              </w:rPr>
              <w:t>Ins</w:t>
            </w:r>
            <w:r w:rsidRPr="004925C2">
              <w:rPr>
                <w:rFonts w:ascii="Helvetica" w:hAnsi="Helvetica"/>
                <w:sz w:val="20"/>
              </w:rPr>
              <w:t>: exonic insertion</w:t>
            </w:r>
          </w:p>
          <w:p w14:paraId="28D32FA3" w14:textId="77777777" w:rsidR="009306D1" w:rsidRPr="004925C2" w:rsidRDefault="009306D1" w:rsidP="00AE6A80">
            <w:pPr>
              <w:spacing w:before="40" w:after="40"/>
              <w:rPr>
                <w:rFonts w:ascii="Helvetica" w:hAnsi="Helvetica"/>
                <w:sz w:val="20"/>
              </w:rPr>
            </w:pPr>
            <w:r w:rsidRPr="004925C2">
              <w:rPr>
                <w:rFonts w:ascii="Helvetica" w:hAnsi="Helvetica"/>
                <w:b/>
                <w:sz w:val="20"/>
              </w:rPr>
              <w:t>Indel</w:t>
            </w:r>
            <w:r w:rsidRPr="004925C2">
              <w:rPr>
                <w:rFonts w:ascii="Helvetica" w:hAnsi="Helvetica"/>
                <w:sz w:val="20"/>
              </w:rPr>
              <w:t xml:space="preserve">: complex event that involves an exonic insertion and a deletion. </w:t>
            </w:r>
          </w:p>
          <w:p w14:paraId="48D740E1" w14:textId="77777777" w:rsidR="009306D1" w:rsidRPr="004925C2" w:rsidRDefault="009306D1" w:rsidP="00AE6A80">
            <w:pPr>
              <w:spacing w:before="40" w:after="40"/>
              <w:rPr>
                <w:rFonts w:ascii="Helvetica" w:hAnsi="Helvetica"/>
                <w:sz w:val="20"/>
              </w:rPr>
            </w:pPr>
            <w:r w:rsidRPr="004925C2">
              <w:rPr>
                <w:rFonts w:ascii="Helvetica" w:hAnsi="Helvetica"/>
                <w:sz w:val="20"/>
              </w:rPr>
              <w:t xml:space="preserve">In accordance with the new HGVS rules, all </w:t>
            </w:r>
            <w:r w:rsidRPr="004925C2">
              <w:rPr>
                <w:rFonts w:ascii="Helvetica" w:hAnsi="Helvetica"/>
                <w:sz w:val="20"/>
                <w:u w:val="single"/>
              </w:rPr>
              <w:t>tandem mutations</w:t>
            </w:r>
            <w:r w:rsidRPr="004925C2">
              <w:rPr>
                <w:rFonts w:ascii="Helvetica" w:hAnsi="Helvetica"/>
                <w:sz w:val="20"/>
              </w:rPr>
              <w:t xml:space="preserve"> are now included in this category as del2ins2 events.</w:t>
            </w:r>
          </w:p>
          <w:p w14:paraId="04E0C837" w14:textId="77777777" w:rsidR="009306D1" w:rsidRPr="004925C2" w:rsidRDefault="009306D1" w:rsidP="00AE6A80">
            <w:pPr>
              <w:spacing w:before="40" w:after="40"/>
              <w:rPr>
                <w:rFonts w:ascii="Helvetica" w:hAnsi="Helvetica"/>
                <w:sz w:val="20"/>
              </w:rPr>
            </w:pPr>
            <w:r w:rsidRPr="004925C2">
              <w:rPr>
                <w:rFonts w:ascii="Helvetica" w:hAnsi="Helvetica"/>
                <w:sz w:val="20"/>
              </w:rPr>
              <w:t>See the HGVS website for more information (http://www.hgvs.org/mutnomen/).</w:t>
            </w:r>
          </w:p>
          <w:p w14:paraId="3E6D9C9B" w14:textId="77777777" w:rsidR="009306D1" w:rsidRPr="004925C2" w:rsidRDefault="009306D1" w:rsidP="00AE6A80">
            <w:pPr>
              <w:spacing w:before="40" w:after="40"/>
              <w:rPr>
                <w:rFonts w:ascii="Helvetica" w:hAnsi="Helvetica"/>
                <w:color w:val="1A1A1A"/>
                <w:sz w:val="20"/>
              </w:rPr>
            </w:pPr>
            <w:r w:rsidRPr="004925C2">
              <w:rPr>
                <w:rFonts w:ascii="Helvetica" w:hAnsi="Helvetica"/>
                <w:b/>
                <w:sz w:val="20"/>
              </w:rPr>
              <w:t>Splice</w:t>
            </w:r>
            <w:r w:rsidRPr="004925C2">
              <w:rPr>
                <w:rFonts w:ascii="Helvetica" w:hAnsi="Helvetica"/>
                <w:sz w:val="20"/>
              </w:rPr>
              <w:t xml:space="preserve">: </w:t>
            </w:r>
            <w:r w:rsidRPr="004925C2">
              <w:rPr>
                <w:rFonts w:ascii="Helvetica" w:hAnsi="Helvetica"/>
                <w:color w:val="1A1A1A"/>
                <w:sz w:val="20"/>
              </w:rPr>
              <w:t>mutation that targets the canonical AG splice-acceptor site or GT splice-donor site.</w:t>
            </w:r>
          </w:p>
          <w:p w14:paraId="0E1DA9BF" w14:textId="77777777" w:rsidR="009306D1" w:rsidRPr="004925C2" w:rsidRDefault="009306D1" w:rsidP="00AE6A80">
            <w:pPr>
              <w:spacing w:before="40" w:after="40"/>
              <w:rPr>
                <w:rFonts w:ascii="Helvetica" w:hAnsi="Helvetica"/>
                <w:color w:val="1A1A1A"/>
                <w:sz w:val="20"/>
              </w:rPr>
            </w:pPr>
          </w:p>
          <w:p w14:paraId="2305CA26" w14:textId="77777777" w:rsidR="009306D1" w:rsidRPr="004925C2" w:rsidRDefault="009306D1" w:rsidP="00AE6A80">
            <w:pPr>
              <w:spacing w:before="40" w:after="40"/>
              <w:rPr>
                <w:rFonts w:ascii="Helvetica" w:hAnsi="Helvetica"/>
                <w:color w:val="1A1A1A"/>
                <w:sz w:val="20"/>
              </w:rPr>
            </w:pPr>
            <w:r w:rsidRPr="004925C2">
              <w:rPr>
                <w:rFonts w:ascii="Helvetica" w:hAnsi="Helvetica"/>
                <w:b/>
                <w:color w:val="1A1A1A"/>
                <w:sz w:val="20"/>
              </w:rPr>
              <w:t xml:space="preserve">NR: </w:t>
            </w:r>
            <w:r w:rsidRPr="004925C2">
              <w:rPr>
                <w:rFonts w:ascii="Helvetica" w:hAnsi="Helvetica"/>
                <w:color w:val="1A1A1A"/>
                <w:sz w:val="20"/>
              </w:rPr>
              <w:t>not relevant, mutations targeting intronic sequence, 5'UTR or 3'UTR.</w:t>
            </w:r>
          </w:p>
        </w:tc>
      </w:tr>
      <w:tr w:rsidR="009306D1" w:rsidRPr="004925C2" w14:paraId="2E5DB2AB" w14:textId="77777777" w:rsidTr="00AE6A80">
        <w:tc>
          <w:tcPr>
            <w:tcW w:w="2835" w:type="dxa"/>
            <w:tcBorders>
              <w:top w:val="single" w:sz="4" w:space="0" w:color="auto"/>
              <w:left w:val="single" w:sz="4" w:space="0" w:color="auto"/>
              <w:bottom w:val="single" w:sz="4" w:space="0" w:color="auto"/>
              <w:right w:val="single" w:sz="4" w:space="0" w:color="auto"/>
            </w:tcBorders>
          </w:tcPr>
          <w:p w14:paraId="280FFFB8"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WT AA_1</w:t>
            </w:r>
          </w:p>
        </w:tc>
        <w:tc>
          <w:tcPr>
            <w:tcW w:w="6946" w:type="dxa"/>
            <w:tcBorders>
              <w:top w:val="single" w:sz="4" w:space="0" w:color="auto"/>
              <w:left w:val="single" w:sz="4" w:space="0" w:color="auto"/>
              <w:bottom w:val="single" w:sz="4" w:space="0" w:color="auto"/>
              <w:right w:val="single" w:sz="4" w:space="0" w:color="auto"/>
            </w:tcBorders>
          </w:tcPr>
          <w:p w14:paraId="08D1EC65" w14:textId="77777777" w:rsidR="009306D1" w:rsidRPr="004925C2" w:rsidRDefault="009306D1" w:rsidP="00AE6A80">
            <w:pPr>
              <w:spacing w:before="40" w:after="40"/>
              <w:rPr>
                <w:rFonts w:ascii="Helvetica" w:hAnsi="Helvetica"/>
                <w:sz w:val="20"/>
              </w:rPr>
            </w:pPr>
            <w:r w:rsidRPr="004925C2">
              <w:rPr>
                <w:rFonts w:ascii="Helvetica" w:hAnsi="Helvetica"/>
                <w:sz w:val="20"/>
              </w:rPr>
              <w:t>Wild-type amino acid: 1-letter nomenclature.</w:t>
            </w:r>
          </w:p>
          <w:p w14:paraId="78669B28" w14:textId="77777777" w:rsidR="009306D1" w:rsidRPr="004925C2" w:rsidRDefault="009306D1" w:rsidP="00AE6A80">
            <w:pPr>
              <w:spacing w:before="40" w:after="40"/>
              <w:rPr>
                <w:rFonts w:ascii="Helvetica" w:hAnsi="Helvetica"/>
                <w:sz w:val="20"/>
              </w:rPr>
            </w:pPr>
            <w:r w:rsidRPr="004925C2">
              <w:rPr>
                <w:rFonts w:ascii="Helvetica" w:hAnsi="Helvetica"/>
                <w:sz w:val="20"/>
              </w:rPr>
              <w:t>For intronic mutations, the intron number is displayed (</w:t>
            </w:r>
            <w:r w:rsidRPr="004925C2">
              <w:rPr>
                <w:rFonts w:ascii="Helvetica" w:hAnsi="Helvetica"/>
                <w:b/>
                <w:sz w:val="20"/>
              </w:rPr>
              <w:t>intron_01 to intron 10, intron_09_beta and intron_09_gamma</w:t>
            </w:r>
            <w:r w:rsidRPr="004925C2">
              <w:rPr>
                <w:rFonts w:ascii="Helvetica" w:hAnsi="Helvetica"/>
                <w:sz w:val="20"/>
              </w:rPr>
              <w:t>).</w:t>
            </w:r>
          </w:p>
          <w:p w14:paraId="135B3DC7" w14:textId="77777777" w:rsidR="009306D1" w:rsidRPr="004925C2" w:rsidRDefault="009306D1" w:rsidP="00AE6A80">
            <w:pPr>
              <w:spacing w:before="40" w:after="40"/>
              <w:rPr>
                <w:rFonts w:ascii="Helvetica" w:hAnsi="Helvetica"/>
                <w:sz w:val="20"/>
              </w:rPr>
            </w:pPr>
            <w:r w:rsidRPr="004925C2">
              <w:rPr>
                <w:rFonts w:ascii="Helvetica" w:hAnsi="Helvetica"/>
                <w:color w:val="1A1A1A"/>
                <w:sz w:val="20"/>
              </w:rPr>
              <w:t>Mutations that target the canonical AG splice-acceptor site or GT splice-donor site are displayed as i</w:t>
            </w:r>
            <w:r w:rsidRPr="004925C2">
              <w:rPr>
                <w:rFonts w:ascii="Helvetica" w:hAnsi="Helvetica"/>
                <w:b/>
                <w:color w:val="1A1A1A"/>
                <w:sz w:val="20"/>
              </w:rPr>
              <w:t>ntron_nn_SA</w:t>
            </w:r>
            <w:r w:rsidRPr="004925C2">
              <w:rPr>
                <w:rFonts w:ascii="Helvetica" w:hAnsi="Helvetica"/>
                <w:color w:val="1A1A1A"/>
                <w:sz w:val="20"/>
              </w:rPr>
              <w:t xml:space="preserve"> or </w:t>
            </w:r>
            <w:r w:rsidRPr="004925C2">
              <w:rPr>
                <w:rFonts w:ascii="Helvetica" w:hAnsi="Helvetica"/>
                <w:b/>
                <w:color w:val="1A1A1A"/>
                <w:sz w:val="20"/>
              </w:rPr>
              <w:t>intron_nn_SA</w:t>
            </w:r>
            <w:r w:rsidRPr="004925C2">
              <w:rPr>
                <w:rFonts w:ascii="Helvetica" w:hAnsi="Helvetica"/>
                <w:color w:val="1A1A1A"/>
                <w:sz w:val="20"/>
              </w:rPr>
              <w:t>,</w:t>
            </w:r>
            <w:r w:rsidRPr="004925C2">
              <w:rPr>
                <w:rFonts w:ascii="Helvetica" w:hAnsi="Helvetica"/>
                <w:b/>
                <w:color w:val="1A1A1A"/>
                <w:sz w:val="20"/>
              </w:rPr>
              <w:t xml:space="preserve"> </w:t>
            </w:r>
            <w:r w:rsidRPr="004925C2">
              <w:rPr>
                <w:rFonts w:ascii="Helvetica" w:hAnsi="Helvetica"/>
                <w:color w:val="1A1A1A"/>
                <w:sz w:val="20"/>
              </w:rPr>
              <w:t>where nn is the intron number.</w:t>
            </w:r>
          </w:p>
        </w:tc>
      </w:tr>
      <w:tr w:rsidR="009306D1" w:rsidRPr="004925C2" w14:paraId="1A1B0485" w14:textId="77777777" w:rsidTr="00AE6A80">
        <w:tc>
          <w:tcPr>
            <w:tcW w:w="2835" w:type="dxa"/>
            <w:tcBorders>
              <w:top w:val="single" w:sz="4" w:space="0" w:color="auto"/>
              <w:left w:val="single" w:sz="4" w:space="0" w:color="auto"/>
              <w:bottom w:val="single" w:sz="4" w:space="0" w:color="auto"/>
              <w:right w:val="single" w:sz="4" w:space="0" w:color="auto"/>
            </w:tcBorders>
          </w:tcPr>
          <w:p w14:paraId="5B9C0683"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WT AA_3</w:t>
            </w:r>
          </w:p>
        </w:tc>
        <w:tc>
          <w:tcPr>
            <w:tcW w:w="6946" w:type="dxa"/>
            <w:tcBorders>
              <w:top w:val="single" w:sz="4" w:space="0" w:color="auto"/>
              <w:left w:val="single" w:sz="4" w:space="0" w:color="auto"/>
              <w:bottom w:val="single" w:sz="4" w:space="0" w:color="auto"/>
              <w:right w:val="single" w:sz="4" w:space="0" w:color="auto"/>
            </w:tcBorders>
          </w:tcPr>
          <w:p w14:paraId="0BB2B8DE" w14:textId="77777777" w:rsidR="009306D1" w:rsidRPr="004925C2" w:rsidRDefault="009306D1" w:rsidP="00AE6A80">
            <w:pPr>
              <w:spacing w:before="40" w:after="40"/>
              <w:rPr>
                <w:rFonts w:ascii="Helvetica" w:hAnsi="Helvetica"/>
                <w:sz w:val="20"/>
              </w:rPr>
            </w:pPr>
            <w:r w:rsidRPr="004925C2">
              <w:rPr>
                <w:rFonts w:ascii="Helvetica" w:hAnsi="Helvetica"/>
                <w:sz w:val="20"/>
              </w:rPr>
              <w:t>Wild-type amino acid: 3-letter nomenclature.</w:t>
            </w:r>
          </w:p>
          <w:p w14:paraId="626AD7FD" w14:textId="77777777" w:rsidR="009306D1" w:rsidRPr="004925C2" w:rsidRDefault="009306D1" w:rsidP="00AE6A80">
            <w:pPr>
              <w:spacing w:before="40" w:after="40"/>
              <w:rPr>
                <w:rFonts w:ascii="Helvetica" w:hAnsi="Helvetica"/>
                <w:sz w:val="20"/>
              </w:rPr>
            </w:pPr>
            <w:r w:rsidRPr="004925C2">
              <w:rPr>
                <w:rFonts w:ascii="Helvetica" w:hAnsi="Helvetica"/>
                <w:sz w:val="20"/>
              </w:rPr>
              <w:t>For intronic mutations, the intron number is displayed (</w:t>
            </w:r>
            <w:r w:rsidRPr="004925C2">
              <w:rPr>
                <w:rFonts w:ascii="Helvetica" w:hAnsi="Helvetica"/>
                <w:b/>
                <w:sz w:val="20"/>
              </w:rPr>
              <w:t>intron_01 to intron 10, intron_09_beta and intron_09_gamma</w:t>
            </w:r>
            <w:r w:rsidRPr="004925C2">
              <w:rPr>
                <w:rFonts w:ascii="Helvetica" w:hAnsi="Helvetica"/>
                <w:sz w:val="20"/>
              </w:rPr>
              <w:t>)</w:t>
            </w:r>
          </w:p>
          <w:p w14:paraId="37ECFFB8" w14:textId="77777777" w:rsidR="009306D1" w:rsidRPr="004925C2" w:rsidRDefault="009306D1" w:rsidP="00AE6A80">
            <w:pPr>
              <w:spacing w:before="40" w:after="40"/>
              <w:rPr>
                <w:rFonts w:ascii="Helvetica" w:hAnsi="Helvetica"/>
                <w:sz w:val="20"/>
              </w:rPr>
            </w:pPr>
            <w:r w:rsidRPr="004925C2">
              <w:rPr>
                <w:rFonts w:ascii="Helvetica" w:hAnsi="Helvetica"/>
                <w:color w:val="1A1A1A"/>
                <w:sz w:val="20"/>
              </w:rPr>
              <w:t>Mutations that target the canonical AG splice-acceptor site or GT splice-donor site are displayed as i</w:t>
            </w:r>
            <w:r w:rsidRPr="004925C2">
              <w:rPr>
                <w:rFonts w:ascii="Helvetica" w:hAnsi="Helvetica"/>
                <w:b/>
                <w:color w:val="1A1A1A"/>
                <w:sz w:val="20"/>
              </w:rPr>
              <w:t>ntron_nn_SA</w:t>
            </w:r>
            <w:r w:rsidRPr="004925C2">
              <w:rPr>
                <w:rFonts w:ascii="Helvetica" w:hAnsi="Helvetica"/>
                <w:color w:val="1A1A1A"/>
                <w:sz w:val="20"/>
              </w:rPr>
              <w:t xml:space="preserve"> or </w:t>
            </w:r>
            <w:r w:rsidRPr="004925C2">
              <w:rPr>
                <w:rFonts w:ascii="Helvetica" w:hAnsi="Helvetica"/>
                <w:b/>
                <w:color w:val="1A1A1A"/>
                <w:sz w:val="20"/>
              </w:rPr>
              <w:t>intron_nn_SA</w:t>
            </w:r>
            <w:r w:rsidRPr="004925C2">
              <w:rPr>
                <w:rFonts w:ascii="Helvetica" w:hAnsi="Helvetica"/>
                <w:color w:val="1A1A1A"/>
                <w:sz w:val="20"/>
              </w:rPr>
              <w:t>,</w:t>
            </w:r>
            <w:r w:rsidRPr="004925C2">
              <w:rPr>
                <w:rFonts w:ascii="Helvetica" w:hAnsi="Helvetica"/>
                <w:b/>
                <w:color w:val="1A1A1A"/>
                <w:sz w:val="20"/>
              </w:rPr>
              <w:t xml:space="preserve"> </w:t>
            </w:r>
            <w:r w:rsidRPr="004925C2">
              <w:rPr>
                <w:rFonts w:ascii="Helvetica" w:hAnsi="Helvetica"/>
                <w:color w:val="1A1A1A"/>
                <w:sz w:val="20"/>
              </w:rPr>
              <w:t>where nn is the intron number.</w:t>
            </w:r>
          </w:p>
        </w:tc>
      </w:tr>
      <w:tr w:rsidR="009306D1" w:rsidRPr="004925C2" w14:paraId="32C793CF" w14:textId="77777777" w:rsidTr="00AE6A80">
        <w:tc>
          <w:tcPr>
            <w:tcW w:w="2835" w:type="dxa"/>
            <w:tcBorders>
              <w:top w:val="single" w:sz="4" w:space="0" w:color="auto"/>
              <w:left w:val="single" w:sz="4" w:space="0" w:color="auto"/>
              <w:bottom w:val="single" w:sz="4" w:space="0" w:color="auto"/>
              <w:right w:val="single" w:sz="4" w:space="0" w:color="auto"/>
            </w:tcBorders>
          </w:tcPr>
          <w:p w14:paraId="19893185"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Mutant AA_1</w:t>
            </w:r>
          </w:p>
        </w:tc>
        <w:tc>
          <w:tcPr>
            <w:tcW w:w="6946" w:type="dxa"/>
            <w:tcBorders>
              <w:top w:val="single" w:sz="4" w:space="0" w:color="auto"/>
              <w:left w:val="single" w:sz="4" w:space="0" w:color="auto"/>
              <w:bottom w:val="single" w:sz="4" w:space="0" w:color="auto"/>
              <w:right w:val="single" w:sz="4" w:space="0" w:color="auto"/>
            </w:tcBorders>
          </w:tcPr>
          <w:p w14:paraId="3F3D6E91" w14:textId="77777777" w:rsidR="009306D1" w:rsidRPr="004925C2" w:rsidRDefault="009306D1" w:rsidP="00AE6A80">
            <w:pPr>
              <w:spacing w:before="40" w:after="40"/>
              <w:rPr>
                <w:rFonts w:ascii="Helvetica" w:hAnsi="Helvetica"/>
                <w:sz w:val="20"/>
              </w:rPr>
            </w:pPr>
            <w:r w:rsidRPr="004925C2">
              <w:rPr>
                <w:rFonts w:ascii="Helvetica" w:hAnsi="Helvetica"/>
                <w:sz w:val="20"/>
              </w:rPr>
              <w:t>Mutant amino acid: 1-letter nomenclature</w:t>
            </w:r>
          </w:p>
        </w:tc>
      </w:tr>
      <w:tr w:rsidR="009306D1" w:rsidRPr="004925C2" w14:paraId="2C0CE953" w14:textId="77777777" w:rsidTr="00AE6A80">
        <w:tc>
          <w:tcPr>
            <w:tcW w:w="2835" w:type="dxa"/>
            <w:tcBorders>
              <w:top w:val="single" w:sz="4" w:space="0" w:color="auto"/>
              <w:left w:val="single" w:sz="4" w:space="0" w:color="auto"/>
              <w:bottom w:val="single" w:sz="4" w:space="0" w:color="auto"/>
              <w:right w:val="single" w:sz="4" w:space="0" w:color="auto"/>
            </w:tcBorders>
          </w:tcPr>
          <w:p w14:paraId="2D7E2B97" w14:textId="77777777" w:rsidR="009306D1" w:rsidRPr="00AE6A80" w:rsidRDefault="009306D1" w:rsidP="00AE6A80">
            <w:pPr>
              <w:spacing w:before="40" w:after="40"/>
              <w:rPr>
                <w:rFonts w:ascii="Helvetica" w:hAnsi="Helvetica"/>
                <w:b/>
                <w:sz w:val="20"/>
                <w:szCs w:val="20"/>
              </w:rPr>
            </w:pPr>
            <w:r w:rsidRPr="00AE6A80">
              <w:rPr>
                <w:rFonts w:ascii="Helvetica" w:hAnsi="Helvetica"/>
                <w:b/>
                <w:sz w:val="20"/>
                <w:szCs w:val="20"/>
              </w:rPr>
              <w:t>Mutant AA_3</w:t>
            </w:r>
          </w:p>
        </w:tc>
        <w:tc>
          <w:tcPr>
            <w:tcW w:w="6946" w:type="dxa"/>
            <w:tcBorders>
              <w:top w:val="single" w:sz="4" w:space="0" w:color="auto"/>
              <w:left w:val="single" w:sz="4" w:space="0" w:color="auto"/>
              <w:bottom w:val="single" w:sz="4" w:space="0" w:color="auto"/>
              <w:right w:val="single" w:sz="4" w:space="0" w:color="auto"/>
            </w:tcBorders>
          </w:tcPr>
          <w:p w14:paraId="5C5B0CF5" w14:textId="77777777" w:rsidR="009306D1" w:rsidRPr="004925C2" w:rsidRDefault="009306D1" w:rsidP="00AE6A80">
            <w:pPr>
              <w:spacing w:before="40" w:after="40"/>
              <w:rPr>
                <w:rFonts w:ascii="Helvetica" w:hAnsi="Helvetica"/>
                <w:sz w:val="20"/>
              </w:rPr>
            </w:pPr>
            <w:r w:rsidRPr="004925C2">
              <w:rPr>
                <w:rFonts w:ascii="Helvetica" w:hAnsi="Helvetica"/>
                <w:sz w:val="20"/>
              </w:rPr>
              <w:t>Mutant amino acid: 3-letter nomenclature</w:t>
            </w:r>
          </w:p>
        </w:tc>
      </w:tr>
      <w:tr w:rsidR="00EC419C" w:rsidRPr="00B87DE7" w14:paraId="5F6BC11A" w14:textId="77777777" w:rsidTr="00AE6A80">
        <w:tc>
          <w:tcPr>
            <w:tcW w:w="2835" w:type="dxa"/>
            <w:tcBorders>
              <w:top w:val="single" w:sz="4" w:space="0" w:color="auto"/>
              <w:left w:val="single" w:sz="4" w:space="0" w:color="auto"/>
              <w:bottom w:val="single" w:sz="4" w:space="0" w:color="auto"/>
              <w:right w:val="single" w:sz="4" w:space="0" w:color="auto"/>
            </w:tcBorders>
          </w:tcPr>
          <w:p w14:paraId="4C126EC0" w14:textId="51FE1684"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Substitut</w:t>
            </w:r>
            <w:r w:rsidR="00813CC7">
              <w:rPr>
                <w:rFonts w:ascii="Helvetica" w:hAnsi="Helvetica"/>
                <w:b/>
                <w:sz w:val="20"/>
                <w:szCs w:val="20"/>
              </w:rPr>
              <w:t>i</w:t>
            </w:r>
            <w:r w:rsidRPr="00AE6A80">
              <w:rPr>
                <w:rFonts w:ascii="Helvetica" w:hAnsi="Helvetica"/>
                <w:b/>
                <w:sz w:val="20"/>
                <w:szCs w:val="20"/>
              </w:rPr>
              <w:t>on_Type</w:t>
            </w:r>
          </w:p>
        </w:tc>
        <w:tc>
          <w:tcPr>
            <w:tcW w:w="6946" w:type="dxa"/>
            <w:tcBorders>
              <w:top w:val="single" w:sz="4" w:space="0" w:color="auto"/>
              <w:left w:val="single" w:sz="4" w:space="0" w:color="auto"/>
              <w:bottom w:val="single" w:sz="4" w:space="0" w:color="auto"/>
              <w:right w:val="single" w:sz="4" w:space="0" w:color="auto"/>
            </w:tcBorders>
          </w:tcPr>
          <w:p w14:paraId="7A2FA313" w14:textId="77777777" w:rsidR="00EC419C" w:rsidRPr="00B87DE7" w:rsidRDefault="00EC419C" w:rsidP="00AE6A80">
            <w:pPr>
              <w:spacing w:before="40" w:after="40"/>
              <w:rPr>
                <w:rFonts w:ascii="Helvetica" w:hAnsi="Helvetica"/>
                <w:color w:val="000000"/>
                <w:sz w:val="20"/>
                <w:szCs w:val="20"/>
              </w:rPr>
            </w:pPr>
            <w:r w:rsidRPr="00B87DE7">
              <w:rPr>
                <w:rFonts w:ascii="Helvetica" w:hAnsi="Helvetica"/>
                <w:b/>
                <w:sz w:val="20"/>
                <w:szCs w:val="20"/>
              </w:rPr>
              <w:t>Ts:</w:t>
            </w:r>
            <w:r w:rsidRPr="00B87DE7">
              <w:rPr>
                <w:rFonts w:ascii="Helvetica" w:hAnsi="Helvetica"/>
                <w:sz w:val="20"/>
                <w:szCs w:val="20"/>
              </w:rPr>
              <w:t xml:space="preserve"> Transition (</w:t>
            </w:r>
            <w:r w:rsidRPr="00B87DE7">
              <w:rPr>
                <w:rFonts w:ascii="Helvetica" w:hAnsi="Helvetica"/>
                <w:color w:val="000000"/>
                <w:sz w:val="20"/>
                <w:szCs w:val="20"/>
              </w:rPr>
              <w:t xml:space="preserve">a pyrimidine (C or T) is substituted by another pyrimidine, or </w:t>
            </w:r>
            <w:r w:rsidRPr="00B87DE7">
              <w:rPr>
                <w:rFonts w:ascii="Helvetica" w:hAnsi="Helvetica"/>
                <w:color w:val="000000"/>
                <w:sz w:val="20"/>
                <w:szCs w:val="20"/>
              </w:rPr>
              <w:lastRenderedPageBreak/>
              <w:t xml:space="preserve">a purine (A or G) is substituted by another purine); </w:t>
            </w:r>
          </w:p>
          <w:p w14:paraId="108FFC40" w14:textId="77777777" w:rsidR="00EC419C" w:rsidRPr="00B87DE7" w:rsidRDefault="00EC419C" w:rsidP="00AE6A80">
            <w:pPr>
              <w:spacing w:before="40" w:after="40"/>
              <w:rPr>
                <w:rFonts w:ascii="Helvetica" w:hAnsi="Helvetica"/>
                <w:color w:val="000000"/>
                <w:sz w:val="20"/>
                <w:szCs w:val="20"/>
              </w:rPr>
            </w:pPr>
            <w:r w:rsidRPr="00B87DE7">
              <w:rPr>
                <w:rFonts w:ascii="Helvetica" w:hAnsi="Helvetica"/>
                <w:b/>
                <w:color w:val="000000"/>
                <w:sz w:val="20"/>
                <w:szCs w:val="20"/>
              </w:rPr>
              <w:t>Tv:</w:t>
            </w:r>
            <w:r w:rsidRPr="00B87DE7">
              <w:rPr>
                <w:rFonts w:ascii="Helvetica" w:hAnsi="Helvetica"/>
                <w:color w:val="000000"/>
                <w:sz w:val="20"/>
                <w:szCs w:val="20"/>
              </w:rPr>
              <w:t xml:space="preserve"> Transversion (a transversion mutation involves substitution of a pyrimidine by a purine, or vice versa);</w:t>
            </w:r>
          </w:p>
          <w:p w14:paraId="7ECCEFE6" w14:textId="77777777" w:rsidR="00EC419C" w:rsidRPr="00B87DE7" w:rsidRDefault="00EC419C" w:rsidP="00AE6A80">
            <w:pPr>
              <w:spacing w:before="40" w:after="40"/>
              <w:rPr>
                <w:rFonts w:ascii="Helvetica" w:hAnsi="Helvetica"/>
                <w:color w:val="000000"/>
                <w:sz w:val="20"/>
                <w:szCs w:val="20"/>
              </w:rPr>
            </w:pPr>
            <w:r w:rsidRPr="00B87DE7">
              <w:rPr>
                <w:rFonts w:ascii="Helvetica" w:hAnsi="Helvetica"/>
                <w:b/>
                <w:color w:val="000000"/>
                <w:sz w:val="20"/>
                <w:szCs w:val="20"/>
              </w:rPr>
              <w:t>Td</w:t>
            </w:r>
            <w:r w:rsidRPr="00B87DE7">
              <w:rPr>
                <w:rFonts w:ascii="Helvetica" w:hAnsi="Helvetica"/>
                <w:color w:val="000000"/>
                <w:sz w:val="20"/>
                <w:szCs w:val="20"/>
              </w:rPr>
              <w:t>: tandem mutation</w:t>
            </w:r>
          </w:p>
          <w:p w14:paraId="171C43CB" w14:textId="77777777" w:rsidR="00EC419C" w:rsidRPr="00B87DE7" w:rsidRDefault="00EC419C" w:rsidP="00AE6A80">
            <w:pPr>
              <w:spacing w:before="40" w:after="40"/>
              <w:rPr>
                <w:rFonts w:ascii="Helvetica" w:hAnsi="Helvetica"/>
                <w:color w:val="000000"/>
                <w:sz w:val="20"/>
                <w:szCs w:val="20"/>
              </w:rPr>
            </w:pPr>
            <w:r w:rsidRPr="00B87DE7">
              <w:rPr>
                <w:rFonts w:ascii="Helvetica" w:hAnsi="Helvetica"/>
                <w:b/>
                <w:color w:val="000000"/>
                <w:sz w:val="20"/>
                <w:szCs w:val="20"/>
              </w:rPr>
              <w:t>Fr:</w:t>
            </w:r>
            <w:r w:rsidRPr="00B87DE7">
              <w:rPr>
                <w:rFonts w:ascii="Helvetica" w:hAnsi="Helvetica"/>
                <w:color w:val="000000"/>
                <w:sz w:val="20"/>
                <w:szCs w:val="20"/>
              </w:rPr>
              <w:t xml:space="preserve"> Frameshift mutations (deletions / insertions)</w:t>
            </w:r>
          </w:p>
          <w:p w14:paraId="32617254" w14:textId="77777777" w:rsidR="00EC419C" w:rsidRPr="00B87DE7" w:rsidRDefault="00EC419C" w:rsidP="00AE6A80">
            <w:pPr>
              <w:spacing w:before="40" w:after="40"/>
              <w:rPr>
                <w:rFonts w:ascii="Helvetica" w:hAnsi="Helvetica"/>
                <w:sz w:val="20"/>
                <w:szCs w:val="20"/>
              </w:rPr>
            </w:pPr>
            <w:r w:rsidRPr="00B87DE7">
              <w:rPr>
                <w:rFonts w:ascii="Helvetica" w:hAnsi="Helvetica"/>
                <w:b/>
                <w:color w:val="000000"/>
                <w:sz w:val="20"/>
                <w:szCs w:val="20"/>
              </w:rPr>
              <w:t xml:space="preserve">Inf: </w:t>
            </w:r>
            <w:r w:rsidRPr="00B87DE7">
              <w:rPr>
                <w:rFonts w:ascii="Helvetica" w:hAnsi="Helvetica"/>
                <w:color w:val="000000"/>
                <w:sz w:val="20"/>
                <w:szCs w:val="20"/>
              </w:rPr>
              <w:t>In-frame deletions or insertions</w:t>
            </w:r>
          </w:p>
        </w:tc>
      </w:tr>
      <w:tr w:rsidR="00EC419C" w:rsidRPr="004925C2" w14:paraId="4D745DC9" w14:textId="77777777" w:rsidTr="00AE6A80">
        <w:tc>
          <w:tcPr>
            <w:tcW w:w="2835" w:type="dxa"/>
            <w:tcBorders>
              <w:top w:val="single" w:sz="4" w:space="0" w:color="auto"/>
              <w:left w:val="single" w:sz="4" w:space="0" w:color="auto"/>
              <w:bottom w:val="single" w:sz="4" w:space="0" w:color="auto"/>
              <w:right w:val="single" w:sz="4" w:space="0" w:color="auto"/>
            </w:tcBorders>
          </w:tcPr>
          <w:p w14:paraId="1ECBDBC8"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lastRenderedPageBreak/>
              <w:t>CpG</w:t>
            </w:r>
          </w:p>
        </w:tc>
        <w:tc>
          <w:tcPr>
            <w:tcW w:w="6946" w:type="dxa"/>
            <w:tcBorders>
              <w:top w:val="single" w:sz="4" w:space="0" w:color="auto"/>
              <w:left w:val="single" w:sz="4" w:space="0" w:color="auto"/>
              <w:bottom w:val="single" w:sz="4" w:space="0" w:color="auto"/>
              <w:right w:val="single" w:sz="4" w:space="0" w:color="auto"/>
            </w:tcBorders>
          </w:tcPr>
          <w:p w14:paraId="0DBB5715" w14:textId="77777777" w:rsidR="00EC419C" w:rsidRPr="004925C2" w:rsidRDefault="00EC419C" w:rsidP="00AE6A80">
            <w:pPr>
              <w:spacing w:before="40" w:after="40"/>
              <w:rPr>
                <w:rFonts w:ascii="Helvetica" w:hAnsi="Helvetica"/>
                <w:sz w:val="20"/>
              </w:rPr>
            </w:pPr>
            <w:r w:rsidRPr="004925C2">
              <w:rPr>
                <w:rFonts w:ascii="Helvetica" w:hAnsi="Helvetica"/>
                <w:b/>
                <w:sz w:val="20"/>
              </w:rPr>
              <w:t>Yes:</w:t>
            </w:r>
            <w:r w:rsidRPr="004925C2">
              <w:rPr>
                <w:rFonts w:ascii="Helvetica" w:hAnsi="Helvetica"/>
                <w:sz w:val="20"/>
              </w:rPr>
              <w:t xml:space="preserve"> transition (G to A or C to T base change) at a CpG dinucleotide; </w:t>
            </w:r>
          </w:p>
          <w:p w14:paraId="670888C8" w14:textId="77777777" w:rsidR="00EC419C" w:rsidRPr="004925C2" w:rsidRDefault="00EC419C" w:rsidP="00AE6A80">
            <w:pPr>
              <w:spacing w:before="40" w:after="40"/>
              <w:rPr>
                <w:rFonts w:ascii="Helvetica" w:hAnsi="Helvetica"/>
                <w:sz w:val="20"/>
              </w:rPr>
            </w:pPr>
            <w:r w:rsidRPr="004925C2">
              <w:rPr>
                <w:rFonts w:ascii="Helvetica" w:hAnsi="Helvetica"/>
                <w:b/>
                <w:sz w:val="20"/>
              </w:rPr>
              <w:t>No:</w:t>
            </w:r>
            <w:r w:rsidRPr="004925C2">
              <w:rPr>
                <w:rFonts w:ascii="Helvetica" w:hAnsi="Helvetica"/>
                <w:sz w:val="20"/>
              </w:rPr>
              <w:t xml:space="preserve"> transitions (G to A or C to T base change) at non-CpG sites and all transversions. </w:t>
            </w:r>
          </w:p>
        </w:tc>
      </w:tr>
      <w:tr w:rsidR="00EC419C" w:rsidRPr="004925C2" w14:paraId="72B5FFF3" w14:textId="77777777" w:rsidTr="00AE6A80">
        <w:tc>
          <w:tcPr>
            <w:tcW w:w="2835" w:type="dxa"/>
            <w:tcBorders>
              <w:top w:val="single" w:sz="4" w:space="0" w:color="auto"/>
              <w:left w:val="single" w:sz="4" w:space="0" w:color="auto"/>
              <w:bottom w:val="single" w:sz="4" w:space="0" w:color="auto"/>
              <w:right w:val="single" w:sz="4" w:space="0" w:color="auto"/>
            </w:tcBorders>
          </w:tcPr>
          <w:p w14:paraId="0C8B60A6"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Mutational_Event</w:t>
            </w:r>
          </w:p>
        </w:tc>
        <w:tc>
          <w:tcPr>
            <w:tcW w:w="6946" w:type="dxa"/>
            <w:tcBorders>
              <w:top w:val="single" w:sz="4" w:space="0" w:color="auto"/>
              <w:left w:val="single" w:sz="4" w:space="0" w:color="auto"/>
              <w:bottom w:val="single" w:sz="4" w:space="0" w:color="auto"/>
              <w:right w:val="single" w:sz="4" w:space="0" w:color="auto"/>
            </w:tcBorders>
          </w:tcPr>
          <w:p w14:paraId="5A076E03" w14:textId="77777777" w:rsidR="00EC419C" w:rsidRPr="004925C2" w:rsidRDefault="00EC419C" w:rsidP="00AE6A80">
            <w:pPr>
              <w:spacing w:before="40" w:after="40"/>
              <w:rPr>
                <w:rFonts w:ascii="Helvetica" w:hAnsi="Helvetica"/>
                <w:sz w:val="20"/>
              </w:rPr>
            </w:pPr>
            <w:r w:rsidRPr="004925C2">
              <w:rPr>
                <w:rFonts w:ascii="Helvetica" w:hAnsi="Helvetica"/>
                <w:sz w:val="20"/>
              </w:rPr>
              <w:t>Mutational events</w:t>
            </w:r>
          </w:p>
          <w:p w14:paraId="6A145247" w14:textId="77777777" w:rsidR="00EC419C" w:rsidRPr="004925C2" w:rsidRDefault="00EC419C" w:rsidP="00AE6A80">
            <w:pPr>
              <w:spacing w:before="40" w:after="40"/>
              <w:rPr>
                <w:rFonts w:ascii="Helvetica" w:hAnsi="Helvetica"/>
                <w:sz w:val="20"/>
              </w:rPr>
            </w:pPr>
            <w:r w:rsidRPr="004925C2">
              <w:rPr>
                <w:rFonts w:ascii="Helvetica" w:hAnsi="Helvetica"/>
                <w:b/>
                <w:sz w:val="20"/>
              </w:rPr>
              <w:t>G&gt;C</w:t>
            </w:r>
            <w:r w:rsidRPr="004925C2">
              <w:rPr>
                <w:rFonts w:ascii="Helvetica" w:hAnsi="Helvetica"/>
                <w:sz w:val="20"/>
              </w:rPr>
              <w:t>: (G to C base substitution)</w:t>
            </w:r>
          </w:p>
          <w:p w14:paraId="28A55F9C" w14:textId="77777777" w:rsidR="00EC419C" w:rsidRPr="004925C2" w:rsidRDefault="00EC419C" w:rsidP="00AE6A80">
            <w:pPr>
              <w:spacing w:before="40" w:after="40"/>
              <w:rPr>
                <w:rFonts w:ascii="Helvetica" w:hAnsi="Helvetica"/>
                <w:sz w:val="20"/>
              </w:rPr>
            </w:pPr>
            <w:r w:rsidRPr="004925C2">
              <w:rPr>
                <w:rFonts w:ascii="Helvetica" w:hAnsi="Helvetica"/>
                <w:sz w:val="20"/>
              </w:rPr>
              <w:t>All other single substitutions are described in a similar way.</w:t>
            </w:r>
          </w:p>
          <w:p w14:paraId="6B51BA23" w14:textId="77777777" w:rsidR="00EC419C" w:rsidRPr="004925C2" w:rsidRDefault="00EC419C" w:rsidP="00AE6A80">
            <w:pPr>
              <w:spacing w:before="40" w:after="40"/>
              <w:rPr>
                <w:rFonts w:ascii="Helvetica" w:hAnsi="Helvetica"/>
                <w:sz w:val="20"/>
              </w:rPr>
            </w:pPr>
            <w:r w:rsidRPr="004925C2">
              <w:rPr>
                <w:rFonts w:ascii="Helvetica" w:hAnsi="Helvetica"/>
                <w:b/>
                <w:sz w:val="20"/>
              </w:rPr>
              <w:t>CC&gt;TT</w:t>
            </w:r>
            <w:r w:rsidRPr="004925C2">
              <w:rPr>
                <w:rFonts w:ascii="Helvetica" w:hAnsi="Helvetica"/>
                <w:sz w:val="20"/>
              </w:rPr>
              <w:t>: mutation that changes two contiguous nucleotides.</w:t>
            </w:r>
          </w:p>
          <w:p w14:paraId="395EC215" w14:textId="77777777" w:rsidR="00EC419C" w:rsidRPr="004925C2" w:rsidRDefault="00EC419C" w:rsidP="00AE6A80">
            <w:pPr>
              <w:widowControl w:val="0"/>
              <w:autoSpaceDE w:val="0"/>
              <w:autoSpaceDN w:val="0"/>
              <w:adjustRightInd w:val="0"/>
              <w:spacing w:before="40" w:after="40"/>
              <w:rPr>
                <w:rFonts w:ascii="Helvetica" w:hAnsi="Helvetica"/>
                <w:color w:val="1A1A1A"/>
                <w:sz w:val="20"/>
              </w:rPr>
            </w:pPr>
            <w:r w:rsidRPr="004925C2">
              <w:rPr>
                <w:rFonts w:ascii="Helvetica" w:hAnsi="Helvetica"/>
                <w:b/>
                <w:color w:val="1A1A1A"/>
                <w:sz w:val="20"/>
              </w:rPr>
              <w:t>Insertion</w:t>
            </w:r>
          </w:p>
          <w:p w14:paraId="034872BA" w14:textId="77777777" w:rsidR="00EC419C" w:rsidRPr="004925C2" w:rsidRDefault="00EC419C" w:rsidP="00AE6A80">
            <w:pPr>
              <w:widowControl w:val="0"/>
              <w:autoSpaceDE w:val="0"/>
              <w:autoSpaceDN w:val="0"/>
              <w:adjustRightInd w:val="0"/>
              <w:spacing w:before="40" w:after="40"/>
              <w:rPr>
                <w:rFonts w:ascii="Helvetica" w:hAnsi="Helvetica"/>
                <w:color w:val="1A1A1A"/>
                <w:sz w:val="20"/>
              </w:rPr>
            </w:pPr>
            <w:r w:rsidRPr="004925C2">
              <w:rPr>
                <w:rFonts w:ascii="Helvetica" w:hAnsi="Helvetica"/>
                <w:b/>
                <w:color w:val="1A1A1A"/>
                <w:sz w:val="20"/>
              </w:rPr>
              <w:t>Deletion</w:t>
            </w:r>
          </w:p>
          <w:p w14:paraId="0D660DE9" w14:textId="77777777" w:rsidR="00EC419C" w:rsidRPr="004925C2" w:rsidRDefault="00EC419C" w:rsidP="00AE6A80">
            <w:pPr>
              <w:spacing w:before="40" w:after="40"/>
              <w:rPr>
                <w:rFonts w:ascii="Helvetica" w:hAnsi="Helvetica"/>
                <w:sz w:val="20"/>
              </w:rPr>
            </w:pPr>
            <w:r w:rsidRPr="004925C2">
              <w:rPr>
                <w:rFonts w:ascii="Helvetica" w:hAnsi="Helvetica"/>
                <w:b/>
                <w:color w:val="1A1A1A"/>
                <w:sz w:val="20"/>
              </w:rPr>
              <w:t>Indel:</w:t>
            </w:r>
            <w:r w:rsidRPr="004925C2">
              <w:rPr>
                <w:rFonts w:ascii="Helvetica" w:hAnsi="Helvetica"/>
                <w:color w:val="1A1A1A"/>
                <w:sz w:val="20"/>
              </w:rPr>
              <w:t xml:space="preserve"> </w:t>
            </w:r>
            <w:r w:rsidRPr="004925C2">
              <w:rPr>
                <w:rFonts w:ascii="Helvetica" w:hAnsi="Helvetica"/>
                <w:sz w:val="20"/>
              </w:rPr>
              <w:t>complex event that involves an insertion and a deletion.</w:t>
            </w:r>
          </w:p>
          <w:p w14:paraId="1F3049F0" w14:textId="77777777" w:rsidR="00EC419C" w:rsidRPr="004925C2" w:rsidRDefault="00EC419C" w:rsidP="00AE6A80">
            <w:pPr>
              <w:spacing w:before="40" w:after="40"/>
              <w:rPr>
                <w:rFonts w:ascii="Helvetica" w:hAnsi="Helvetica"/>
                <w:sz w:val="20"/>
              </w:rPr>
            </w:pPr>
          </w:p>
          <w:p w14:paraId="1A913FB3" w14:textId="77777777" w:rsidR="00EC419C" w:rsidRPr="004925C2" w:rsidRDefault="00EC419C" w:rsidP="00AE6A80">
            <w:pPr>
              <w:spacing w:before="40" w:after="40"/>
              <w:rPr>
                <w:rFonts w:ascii="Helvetica" w:hAnsi="Helvetica"/>
                <w:b/>
                <w:sz w:val="20"/>
              </w:rPr>
            </w:pPr>
            <w:r w:rsidRPr="004925C2">
              <w:rPr>
                <w:rFonts w:ascii="Helvetica" w:hAnsi="Helvetica"/>
                <w:b/>
                <w:sz w:val="20"/>
              </w:rPr>
              <w:t>Important note: only the coding strand of the TP53 gene is used for mutation description.</w:t>
            </w:r>
          </w:p>
          <w:p w14:paraId="514582C1" w14:textId="77777777" w:rsidR="00EC419C" w:rsidRPr="004925C2" w:rsidRDefault="00EC419C" w:rsidP="00AE6A80">
            <w:pPr>
              <w:spacing w:before="40" w:after="40"/>
              <w:rPr>
                <w:rFonts w:ascii="Helvetica" w:hAnsi="Helvetica"/>
                <w:sz w:val="20"/>
                <w:szCs w:val="20"/>
              </w:rPr>
            </w:pPr>
          </w:p>
        </w:tc>
      </w:tr>
      <w:tr w:rsidR="00EC419C" w:rsidRPr="004925C2" w14:paraId="1E775495" w14:textId="77777777" w:rsidTr="00AE6A80">
        <w:tc>
          <w:tcPr>
            <w:tcW w:w="2835" w:type="dxa"/>
            <w:tcBorders>
              <w:top w:val="single" w:sz="4" w:space="0" w:color="auto"/>
              <w:left w:val="single" w:sz="4" w:space="0" w:color="auto"/>
              <w:bottom w:val="single" w:sz="4" w:space="0" w:color="auto"/>
              <w:right w:val="single" w:sz="4" w:space="0" w:color="auto"/>
            </w:tcBorders>
          </w:tcPr>
          <w:p w14:paraId="6C6B3861"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Tandem_Class</w:t>
            </w:r>
          </w:p>
        </w:tc>
        <w:tc>
          <w:tcPr>
            <w:tcW w:w="6946" w:type="dxa"/>
            <w:tcBorders>
              <w:top w:val="single" w:sz="4" w:space="0" w:color="auto"/>
              <w:left w:val="single" w:sz="4" w:space="0" w:color="auto"/>
              <w:bottom w:val="single" w:sz="4" w:space="0" w:color="auto"/>
              <w:right w:val="single" w:sz="4" w:space="0" w:color="auto"/>
            </w:tcBorders>
          </w:tcPr>
          <w:p w14:paraId="685ECE1B"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The majority of tandem mutations are found in skin tumours.</w:t>
            </w:r>
          </w:p>
          <w:p w14:paraId="1815DF2B"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Several types of tandem mutations can occur in the open reading frame of the TP53 gene (or any other genes).</w:t>
            </w:r>
          </w:p>
          <w:p w14:paraId="1A1F23AE"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These mutations are considered to be single mutational events linked to UV exposure</w:t>
            </w:r>
          </w:p>
          <w:p w14:paraId="37A88063" w14:textId="77777777" w:rsidR="00EC419C" w:rsidRPr="004925C2" w:rsidRDefault="00EC419C" w:rsidP="00AE6A80">
            <w:pPr>
              <w:spacing w:before="40" w:after="40"/>
              <w:rPr>
                <w:rFonts w:ascii="Helvetica" w:hAnsi="Helvetica"/>
                <w:color w:val="000000"/>
                <w:sz w:val="20"/>
              </w:rPr>
            </w:pPr>
          </w:p>
          <w:p w14:paraId="565215F4" w14:textId="77777777" w:rsidR="00EC419C" w:rsidRPr="004925C2" w:rsidRDefault="00EC419C" w:rsidP="00AE6A80">
            <w:pPr>
              <w:spacing w:before="40" w:after="40"/>
              <w:rPr>
                <w:rFonts w:ascii="Helvetica" w:hAnsi="Helvetica"/>
                <w:color w:val="000000"/>
                <w:sz w:val="20"/>
              </w:rPr>
            </w:pPr>
            <w:r w:rsidRPr="004925C2">
              <w:rPr>
                <w:rFonts w:ascii="Helvetica" w:hAnsi="Helvetica"/>
                <w:b/>
                <w:color w:val="000000"/>
                <w:sz w:val="20"/>
              </w:rPr>
              <w:t>T1:</w:t>
            </w:r>
            <w:r w:rsidRPr="004925C2">
              <w:rPr>
                <w:rFonts w:ascii="Helvetica" w:hAnsi="Helvetica"/>
                <w:color w:val="000000"/>
                <w:sz w:val="20"/>
              </w:rPr>
              <w:t xml:space="preserve"> two different codons are modified by the substitution.</w:t>
            </w:r>
          </w:p>
          <w:p w14:paraId="26211021"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e.g.: codons 247 and 248 of the TP53 gene: AA</w:t>
            </w:r>
            <w:r w:rsidRPr="004925C2">
              <w:rPr>
                <w:rFonts w:ascii="Helvetica" w:hAnsi="Helvetica"/>
                <w:b/>
                <w:color w:val="FF0000"/>
                <w:sz w:val="20"/>
              </w:rPr>
              <w:t>C</w:t>
            </w:r>
            <w:r w:rsidRPr="004925C2">
              <w:rPr>
                <w:rFonts w:ascii="Helvetica" w:hAnsi="Helvetica"/>
                <w:b/>
                <w:color w:val="000000"/>
                <w:sz w:val="20"/>
              </w:rPr>
              <w:t xml:space="preserve"> - </w:t>
            </w:r>
            <w:r w:rsidRPr="004925C2">
              <w:rPr>
                <w:rFonts w:ascii="Helvetica" w:hAnsi="Helvetica"/>
                <w:b/>
                <w:color w:val="FF0000"/>
                <w:sz w:val="20"/>
              </w:rPr>
              <w:t>C</w:t>
            </w:r>
            <w:r w:rsidRPr="004925C2">
              <w:rPr>
                <w:rFonts w:ascii="Helvetica" w:hAnsi="Helvetica"/>
                <w:color w:val="000000"/>
                <w:sz w:val="20"/>
              </w:rPr>
              <w:t>GG -&gt; AA</w:t>
            </w:r>
            <w:r w:rsidRPr="004925C2">
              <w:rPr>
                <w:rFonts w:ascii="Helvetica" w:hAnsi="Helvetica"/>
                <w:b/>
                <w:color w:val="FF0000"/>
                <w:sz w:val="20"/>
              </w:rPr>
              <w:t>T- A</w:t>
            </w:r>
            <w:r w:rsidRPr="004925C2">
              <w:rPr>
                <w:rFonts w:ascii="Helvetica" w:hAnsi="Helvetica"/>
                <w:color w:val="000000"/>
                <w:sz w:val="20"/>
              </w:rPr>
              <w:t>GG</w:t>
            </w:r>
          </w:p>
          <w:p w14:paraId="5D747756" w14:textId="77777777" w:rsidR="00EC419C" w:rsidRPr="004925C2" w:rsidRDefault="00EC419C" w:rsidP="00AE6A80">
            <w:pPr>
              <w:spacing w:before="40" w:after="40"/>
              <w:rPr>
                <w:rFonts w:ascii="Helvetica" w:eastAsia="Times New Roman" w:hAnsi="Helvetica"/>
                <w:color w:val="000000"/>
                <w:sz w:val="20"/>
              </w:rPr>
            </w:pPr>
            <w:r w:rsidRPr="004925C2">
              <w:rPr>
                <w:rFonts w:ascii="Helvetica" w:eastAsia="Times New Roman" w:hAnsi="Helvetica"/>
                <w:color w:val="000000"/>
                <w:sz w:val="20"/>
              </w:rPr>
              <w:t xml:space="preserve">c.741_742delCCInsTA (p.[N247N; R248R] </w:t>
            </w:r>
          </w:p>
          <w:p w14:paraId="581304AB"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In the majority of T1 tandem mutations, the first substitution does not change the amino acid residue and results in a synonymous change.</w:t>
            </w:r>
          </w:p>
          <w:p w14:paraId="6CA6F992" w14:textId="77777777" w:rsidR="00EC419C" w:rsidRPr="004925C2" w:rsidRDefault="00EC419C" w:rsidP="00AE6A80">
            <w:pPr>
              <w:spacing w:before="40" w:after="40"/>
              <w:rPr>
                <w:rFonts w:ascii="Helvetica" w:hAnsi="Helvetica"/>
                <w:b/>
                <w:color w:val="000000"/>
                <w:sz w:val="20"/>
              </w:rPr>
            </w:pPr>
          </w:p>
          <w:p w14:paraId="5CC153FE" w14:textId="77777777" w:rsidR="00EC419C" w:rsidRPr="004925C2" w:rsidRDefault="00EC419C" w:rsidP="00AE6A80">
            <w:pPr>
              <w:spacing w:before="40" w:after="40"/>
              <w:rPr>
                <w:rFonts w:ascii="Helvetica" w:hAnsi="Helvetica"/>
                <w:color w:val="000000"/>
                <w:sz w:val="20"/>
              </w:rPr>
            </w:pPr>
            <w:r w:rsidRPr="004925C2">
              <w:rPr>
                <w:rFonts w:ascii="Helvetica" w:hAnsi="Helvetica"/>
                <w:b/>
                <w:color w:val="000000"/>
                <w:sz w:val="20"/>
              </w:rPr>
              <w:t>T2</w:t>
            </w:r>
            <w:r w:rsidRPr="004925C2">
              <w:rPr>
                <w:rFonts w:ascii="Helvetica" w:hAnsi="Helvetica"/>
                <w:color w:val="000000"/>
                <w:sz w:val="20"/>
              </w:rPr>
              <w:t>: only one codon is modified by the substitution.</w:t>
            </w:r>
          </w:p>
          <w:p w14:paraId="7FC01E25"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e.g.: codon 331, C</w:t>
            </w:r>
            <w:r w:rsidRPr="004925C2">
              <w:rPr>
                <w:rFonts w:ascii="Helvetica" w:hAnsi="Helvetica"/>
                <w:b/>
                <w:color w:val="FF0000"/>
                <w:sz w:val="20"/>
              </w:rPr>
              <w:t>AG</w:t>
            </w:r>
            <w:r w:rsidRPr="004925C2">
              <w:rPr>
                <w:rFonts w:ascii="Helvetica" w:hAnsi="Helvetica"/>
                <w:color w:val="000000"/>
                <w:sz w:val="20"/>
              </w:rPr>
              <w:t xml:space="preserve"> -&gt;C</w:t>
            </w:r>
            <w:r w:rsidRPr="004925C2">
              <w:rPr>
                <w:rFonts w:ascii="Helvetica" w:hAnsi="Helvetica"/>
                <w:b/>
                <w:color w:val="FF0000"/>
                <w:sz w:val="20"/>
              </w:rPr>
              <w:t>CA</w:t>
            </w:r>
            <w:r w:rsidRPr="004925C2">
              <w:rPr>
                <w:rFonts w:ascii="Helvetica" w:hAnsi="Helvetica"/>
                <w:color w:val="000000"/>
                <w:sz w:val="20"/>
              </w:rPr>
              <w:t>.</w:t>
            </w:r>
          </w:p>
          <w:p w14:paraId="085180B5" w14:textId="77777777" w:rsidR="00EC419C" w:rsidRPr="004925C2" w:rsidRDefault="00EC419C" w:rsidP="00AE6A80">
            <w:pPr>
              <w:spacing w:before="40" w:after="40"/>
              <w:rPr>
                <w:rFonts w:ascii="Helvetica" w:hAnsi="Helvetica"/>
                <w:color w:val="000000"/>
                <w:sz w:val="20"/>
              </w:rPr>
            </w:pPr>
            <w:r w:rsidRPr="004925C2">
              <w:rPr>
                <w:rFonts w:ascii="Helvetica" w:eastAsia="Times New Roman" w:hAnsi="Helvetica"/>
                <w:color w:val="000000"/>
                <w:sz w:val="20"/>
              </w:rPr>
              <w:t>c.992_993delAGInsCA (p.Q331P)</w:t>
            </w:r>
            <w:r w:rsidRPr="004925C2">
              <w:rPr>
                <w:rFonts w:ascii="Helvetica" w:hAnsi="Helvetica"/>
                <w:color w:val="000000"/>
                <w:sz w:val="20"/>
              </w:rPr>
              <w:t>.</w:t>
            </w:r>
          </w:p>
          <w:p w14:paraId="39C35E9F" w14:textId="77777777" w:rsidR="00EC419C" w:rsidRPr="004925C2" w:rsidRDefault="00EC419C" w:rsidP="00AE6A80">
            <w:pPr>
              <w:spacing w:before="40" w:after="40"/>
              <w:rPr>
                <w:rFonts w:ascii="Helvetica" w:eastAsia="Times New Roman" w:hAnsi="Helvetica"/>
                <w:color w:val="000000"/>
                <w:sz w:val="20"/>
              </w:rPr>
            </w:pPr>
          </w:p>
          <w:p w14:paraId="1711BC73" w14:textId="25DCF207" w:rsidR="00EC419C" w:rsidRPr="004925C2" w:rsidRDefault="00EC419C" w:rsidP="002C2F6C">
            <w:pPr>
              <w:spacing w:before="40" w:after="40"/>
              <w:rPr>
                <w:rFonts w:ascii="Helvetica" w:hAnsi="Helvetica"/>
                <w:sz w:val="20"/>
                <w:szCs w:val="20"/>
              </w:rPr>
            </w:pPr>
            <w:r w:rsidRPr="004925C2">
              <w:rPr>
                <w:rFonts w:ascii="Helvetica" w:eastAsia="Times New Roman" w:hAnsi="Helvetica"/>
                <w:b/>
                <w:color w:val="000000"/>
                <w:sz w:val="20"/>
              </w:rPr>
              <w:t>T3:</w:t>
            </w:r>
            <w:r w:rsidRPr="004925C2">
              <w:rPr>
                <w:rFonts w:ascii="Helvetica" w:eastAsia="Times New Roman" w:hAnsi="Helvetica"/>
                <w:color w:val="000000"/>
                <w:sz w:val="20"/>
              </w:rPr>
              <w:t xml:space="preserve"> </w:t>
            </w:r>
            <w:r w:rsidR="002C2F6C">
              <w:rPr>
                <w:rFonts w:ascii="Helvetica" w:eastAsia="Times New Roman" w:hAnsi="Helvetica"/>
                <w:color w:val="000000"/>
                <w:sz w:val="20"/>
              </w:rPr>
              <w:t>Intronic</w:t>
            </w:r>
            <w:r w:rsidRPr="004925C2">
              <w:rPr>
                <w:rFonts w:ascii="Helvetica" w:eastAsia="Times New Roman" w:hAnsi="Helvetica"/>
                <w:color w:val="000000"/>
                <w:sz w:val="20"/>
              </w:rPr>
              <w:t xml:space="preserve"> tandem mutation </w:t>
            </w:r>
            <w:r w:rsidR="002C2F6C">
              <w:rPr>
                <w:rFonts w:ascii="Helvetica" w:eastAsia="Times New Roman" w:hAnsi="Helvetica"/>
                <w:color w:val="000000"/>
                <w:sz w:val="20"/>
              </w:rPr>
              <w:t xml:space="preserve">that </w:t>
            </w:r>
            <w:r w:rsidRPr="004925C2">
              <w:rPr>
                <w:rFonts w:ascii="Helvetica" w:eastAsia="Times New Roman" w:hAnsi="Helvetica"/>
                <w:color w:val="000000"/>
                <w:sz w:val="20"/>
              </w:rPr>
              <w:t>occurs across a splice site</w:t>
            </w:r>
            <w:r w:rsidR="002C2F6C">
              <w:rPr>
                <w:rFonts w:ascii="Helvetica" w:eastAsia="Times New Roman" w:hAnsi="Helvetica"/>
                <w:color w:val="000000"/>
                <w:sz w:val="20"/>
              </w:rPr>
              <w:t xml:space="preserve"> (+1/+2 or -1/-2)</w:t>
            </w:r>
          </w:p>
        </w:tc>
      </w:tr>
      <w:tr w:rsidR="00EC419C" w:rsidRPr="004925C2" w14:paraId="544927D7" w14:textId="77777777" w:rsidTr="00AE6A80">
        <w:tc>
          <w:tcPr>
            <w:tcW w:w="2835" w:type="dxa"/>
            <w:tcBorders>
              <w:top w:val="single" w:sz="4" w:space="0" w:color="auto"/>
              <w:left w:val="single" w:sz="4" w:space="0" w:color="auto"/>
              <w:bottom w:val="single" w:sz="4" w:space="0" w:color="auto"/>
              <w:right w:val="single" w:sz="4" w:space="0" w:color="auto"/>
            </w:tcBorders>
          </w:tcPr>
          <w:p w14:paraId="7F73E28E"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Variant_Classification</w:t>
            </w:r>
          </w:p>
        </w:tc>
        <w:tc>
          <w:tcPr>
            <w:tcW w:w="6946" w:type="dxa"/>
            <w:tcBorders>
              <w:top w:val="single" w:sz="4" w:space="0" w:color="auto"/>
              <w:left w:val="single" w:sz="4" w:space="0" w:color="auto"/>
              <w:bottom w:val="single" w:sz="4" w:space="0" w:color="auto"/>
              <w:right w:val="single" w:sz="4" w:space="0" w:color="auto"/>
            </w:tcBorders>
          </w:tcPr>
          <w:p w14:paraId="1BC755CD"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Translational effect of the mutation</w:t>
            </w:r>
          </w:p>
          <w:p w14:paraId="283DBE40" w14:textId="77777777" w:rsidR="00EC419C" w:rsidRDefault="00EC419C" w:rsidP="00AE6A80">
            <w:pPr>
              <w:spacing w:before="40" w:after="40"/>
              <w:rPr>
                <w:rFonts w:ascii="Helvetica" w:hAnsi="Helvetica"/>
                <w:color w:val="000000"/>
                <w:sz w:val="20"/>
              </w:rPr>
            </w:pPr>
            <w:r w:rsidRPr="004925C2">
              <w:rPr>
                <w:rFonts w:ascii="Helvetica" w:hAnsi="Helvetica"/>
                <w:color w:val="000000"/>
                <w:sz w:val="20"/>
              </w:rPr>
              <w:t>(Missense, Nonsense, Synonymous, Nonstop, In_frame_Del, Inframe_Ins, Frameshift_Del or Frameshift_Ins).</w:t>
            </w:r>
          </w:p>
          <w:p w14:paraId="178E9860" w14:textId="5D890162" w:rsidR="002C2F6C" w:rsidRDefault="002C2F6C" w:rsidP="002C2F6C">
            <w:pPr>
              <w:spacing w:before="40" w:after="40"/>
              <w:rPr>
                <w:rFonts w:ascii="Helvetica" w:hAnsi="Helvetica"/>
                <w:color w:val="000000"/>
                <w:sz w:val="20"/>
              </w:rPr>
            </w:pPr>
            <w:r>
              <w:rPr>
                <w:rFonts w:ascii="Helvetica" w:hAnsi="Helvetica"/>
                <w:color w:val="000000"/>
                <w:sz w:val="20"/>
              </w:rPr>
              <w:t>These 8 items are identical to the entries used in MAF file</w:t>
            </w:r>
          </w:p>
          <w:p w14:paraId="493368D2" w14:textId="17BD32E4" w:rsidR="002C2F6C" w:rsidRPr="00066423" w:rsidRDefault="00F4236D" w:rsidP="002C2F6C">
            <w:pPr>
              <w:spacing w:before="40" w:after="40"/>
              <w:rPr>
                <w:rFonts w:ascii="Helvetica" w:hAnsi="Helvetica"/>
                <w:color w:val="000000"/>
                <w:sz w:val="20"/>
              </w:rPr>
            </w:pPr>
            <w:r>
              <w:rPr>
                <w:rFonts w:ascii="Helvetica" w:hAnsi="Helvetica"/>
                <w:color w:val="000000"/>
                <w:sz w:val="20"/>
              </w:rPr>
              <w:t>Four</w:t>
            </w:r>
            <w:r w:rsidR="002C2F6C">
              <w:rPr>
                <w:rFonts w:ascii="Helvetica" w:hAnsi="Helvetica"/>
                <w:color w:val="000000"/>
                <w:sz w:val="20"/>
              </w:rPr>
              <w:t xml:space="preserve"> novel </w:t>
            </w:r>
            <w:r>
              <w:rPr>
                <w:rFonts w:ascii="Helvetica" w:hAnsi="Helvetica"/>
                <w:color w:val="000000"/>
                <w:sz w:val="20"/>
              </w:rPr>
              <w:t xml:space="preserve">items are used in the TP53 mutation database: </w:t>
            </w:r>
            <w:r w:rsidRPr="004925C2">
              <w:rPr>
                <w:rFonts w:ascii="Helvetica" w:hAnsi="Helvetica"/>
                <w:color w:val="000000"/>
                <w:sz w:val="20"/>
              </w:rPr>
              <w:t>In_frame_Del</w:t>
            </w:r>
            <w:r>
              <w:rPr>
                <w:rFonts w:ascii="Helvetica" w:hAnsi="Helvetica"/>
                <w:color w:val="000000"/>
                <w:sz w:val="20"/>
              </w:rPr>
              <w:t>_Complex</w:t>
            </w:r>
            <w:r w:rsidRPr="004925C2">
              <w:rPr>
                <w:rFonts w:ascii="Helvetica" w:hAnsi="Helvetica"/>
                <w:color w:val="000000"/>
                <w:sz w:val="20"/>
              </w:rPr>
              <w:t>, Inframe_Ins</w:t>
            </w:r>
            <w:r>
              <w:rPr>
                <w:rFonts w:ascii="Helvetica" w:hAnsi="Helvetica"/>
                <w:color w:val="000000"/>
                <w:sz w:val="20"/>
              </w:rPr>
              <w:t>_Complex</w:t>
            </w:r>
            <w:r w:rsidRPr="004925C2">
              <w:rPr>
                <w:rFonts w:ascii="Helvetica" w:hAnsi="Helvetica"/>
                <w:color w:val="000000"/>
                <w:sz w:val="20"/>
              </w:rPr>
              <w:t>, Frameshift_Del</w:t>
            </w:r>
            <w:r>
              <w:rPr>
                <w:rFonts w:ascii="Helvetica" w:hAnsi="Helvetica"/>
                <w:color w:val="000000"/>
                <w:sz w:val="20"/>
              </w:rPr>
              <w:t>_Complex</w:t>
            </w:r>
            <w:r w:rsidRPr="004925C2">
              <w:rPr>
                <w:rFonts w:ascii="Helvetica" w:hAnsi="Helvetica"/>
                <w:color w:val="000000"/>
                <w:sz w:val="20"/>
              </w:rPr>
              <w:t xml:space="preserve"> or Frameshift_Ins</w:t>
            </w:r>
            <w:r>
              <w:rPr>
                <w:rFonts w:ascii="Helvetica" w:hAnsi="Helvetica"/>
                <w:color w:val="000000"/>
                <w:sz w:val="20"/>
              </w:rPr>
              <w:t>_Complex</w:t>
            </w:r>
            <w:r w:rsidRPr="004925C2">
              <w:rPr>
                <w:rFonts w:ascii="Helvetica" w:hAnsi="Helvetica"/>
                <w:color w:val="000000"/>
                <w:sz w:val="20"/>
              </w:rPr>
              <w:t>)</w:t>
            </w:r>
            <w:r>
              <w:rPr>
                <w:rFonts w:ascii="Helvetica" w:hAnsi="Helvetica"/>
                <w:color w:val="000000"/>
                <w:sz w:val="20"/>
              </w:rPr>
              <w:t xml:space="preserve"> for mutations that span one or more than one exon-intron site.</w:t>
            </w:r>
          </w:p>
        </w:tc>
      </w:tr>
      <w:tr w:rsidR="00EC419C" w:rsidRPr="004925C2" w14:paraId="14FE09D2" w14:textId="77777777" w:rsidTr="00AE6A80">
        <w:tc>
          <w:tcPr>
            <w:tcW w:w="2835" w:type="dxa"/>
            <w:tcBorders>
              <w:top w:val="single" w:sz="4" w:space="0" w:color="auto"/>
              <w:left w:val="single" w:sz="4" w:space="0" w:color="auto"/>
              <w:bottom w:val="single" w:sz="4" w:space="0" w:color="auto"/>
              <w:right w:val="single" w:sz="4" w:space="0" w:color="auto"/>
            </w:tcBorders>
          </w:tcPr>
          <w:p w14:paraId="068D8CD9" w14:textId="14EEA189"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Variant_Type</w:t>
            </w:r>
          </w:p>
        </w:tc>
        <w:tc>
          <w:tcPr>
            <w:tcW w:w="6946" w:type="dxa"/>
            <w:tcBorders>
              <w:top w:val="single" w:sz="4" w:space="0" w:color="auto"/>
              <w:left w:val="single" w:sz="4" w:space="0" w:color="auto"/>
              <w:bottom w:val="single" w:sz="4" w:space="0" w:color="auto"/>
              <w:right w:val="single" w:sz="4" w:space="0" w:color="auto"/>
            </w:tcBorders>
          </w:tcPr>
          <w:p w14:paraId="7F611833" w14:textId="77777777" w:rsidR="00EC419C" w:rsidRPr="004925C2" w:rsidRDefault="00EC419C" w:rsidP="00AE6A80">
            <w:pPr>
              <w:spacing w:before="40" w:after="40"/>
              <w:rPr>
                <w:rFonts w:ascii="Helvetica" w:hAnsi="Helvetica"/>
                <w:sz w:val="20"/>
                <w:lang w:val="fr-FR"/>
              </w:rPr>
            </w:pPr>
            <w:bookmarkStart w:id="2" w:name="OLE_LINK1"/>
            <w:bookmarkStart w:id="3" w:name="OLE_LINK2"/>
            <w:r w:rsidRPr="004925C2">
              <w:rPr>
                <w:rFonts w:ascii="Helvetica" w:hAnsi="Helvetica"/>
                <w:sz w:val="20"/>
                <w:lang w:val="fr-FR"/>
              </w:rPr>
              <w:t>Variant type as defined in MAF file</w:t>
            </w:r>
          </w:p>
          <w:p w14:paraId="4AEA65A5" w14:textId="77777777" w:rsidR="00EC419C" w:rsidRPr="004925C2" w:rsidRDefault="00EC419C" w:rsidP="00AE6A80">
            <w:pPr>
              <w:spacing w:before="40" w:after="40"/>
              <w:rPr>
                <w:rFonts w:ascii="Helvetica" w:hAnsi="Helvetica"/>
                <w:b/>
                <w:sz w:val="20"/>
                <w:lang w:val="fr-FR"/>
              </w:rPr>
            </w:pPr>
          </w:p>
          <w:p w14:paraId="1D4A545E" w14:textId="1D0BC5CC" w:rsidR="00EC419C" w:rsidRPr="004925C2" w:rsidRDefault="00EC419C" w:rsidP="00AE6A80">
            <w:pPr>
              <w:spacing w:before="40" w:after="40"/>
              <w:rPr>
                <w:rFonts w:ascii="Helvetica" w:hAnsi="Helvetica"/>
                <w:b/>
                <w:sz w:val="20"/>
                <w:lang w:val="fr-FR"/>
              </w:rPr>
            </w:pPr>
            <w:r w:rsidRPr="004925C2">
              <w:rPr>
                <w:rFonts w:ascii="Helvetica" w:hAnsi="Helvetica"/>
                <w:b/>
                <w:sz w:val="20"/>
                <w:lang w:val="fr-FR"/>
              </w:rPr>
              <w:t>SN</w:t>
            </w:r>
            <w:r w:rsidR="001F67BC">
              <w:rPr>
                <w:rFonts w:ascii="Helvetica" w:hAnsi="Helvetica"/>
                <w:b/>
                <w:sz w:val="20"/>
                <w:lang w:val="fr-FR"/>
              </w:rPr>
              <w:t>V</w:t>
            </w:r>
            <w:r w:rsidRPr="004925C2">
              <w:rPr>
                <w:rFonts w:ascii="Helvetica" w:hAnsi="Helvetica"/>
                <w:b/>
                <w:sz w:val="20"/>
                <w:lang w:val="fr-FR"/>
              </w:rPr>
              <w:t xml:space="preserve">: </w:t>
            </w:r>
            <w:r w:rsidRPr="004925C2">
              <w:rPr>
                <w:rFonts w:ascii="Helvetica" w:hAnsi="Helvetica"/>
                <w:sz w:val="20"/>
                <w:lang w:val="fr-FR"/>
              </w:rPr>
              <w:t>Single Nucleotide Variant</w:t>
            </w:r>
          </w:p>
          <w:p w14:paraId="4793636E" w14:textId="483342B2" w:rsidR="00EC419C" w:rsidRPr="004925C2" w:rsidRDefault="00EC419C" w:rsidP="00AE6A80">
            <w:pPr>
              <w:tabs>
                <w:tab w:val="left" w:pos="1333"/>
              </w:tabs>
              <w:spacing w:before="40" w:after="40"/>
              <w:rPr>
                <w:rFonts w:ascii="Helvetica" w:hAnsi="Helvetica"/>
                <w:b/>
                <w:sz w:val="20"/>
                <w:lang w:val="fr-FR"/>
              </w:rPr>
            </w:pPr>
            <w:r w:rsidRPr="004925C2">
              <w:rPr>
                <w:rFonts w:ascii="Helvetica" w:hAnsi="Helvetica"/>
                <w:b/>
                <w:sz w:val="20"/>
                <w:lang w:val="fr-FR"/>
              </w:rPr>
              <w:t xml:space="preserve">DNP: </w:t>
            </w:r>
            <w:r w:rsidRPr="004925C2">
              <w:rPr>
                <w:rFonts w:ascii="Helvetica" w:hAnsi="Helvetica"/>
                <w:sz w:val="20"/>
                <w:lang w:val="fr-FR"/>
              </w:rPr>
              <w:t>Change in two consecutive bases (</w:t>
            </w:r>
            <w:r w:rsidRPr="004925C2">
              <w:rPr>
                <w:rFonts w:ascii="Helvetica" w:eastAsia="Times New Roman" w:hAnsi="Helvetica" w:cs="Arial"/>
                <w:noProof w:val="0"/>
                <w:sz w:val="21"/>
                <w:szCs w:val="21"/>
                <w:shd w:val="clear" w:color="auto" w:fill="FFFFFF"/>
                <w:lang w:val="fr-FR"/>
              </w:rPr>
              <w:t xml:space="preserve">dinucleotide </w:t>
            </w:r>
            <w:r w:rsidR="00B01150" w:rsidRPr="00B01150">
              <w:rPr>
                <w:rFonts w:ascii="Helvetica" w:eastAsia="Times New Roman" w:hAnsi="Helvetica" w:cs="Arial"/>
                <w:noProof w:val="0"/>
                <w:sz w:val="21"/>
                <w:szCs w:val="21"/>
                <w:shd w:val="clear" w:color="auto" w:fill="FFFFFF"/>
                <w:lang w:val="fr-FR"/>
              </w:rPr>
              <w:t>variant</w:t>
            </w:r>
            <w:r w:rsidRPr="004925C2">
              <w:rPr>
                <w:rFonts w:ascii="Helvetica" w:eastAsia="Times New Roman" w:hAnsi="Helvetica" w:cs="Arial"/>
                <w:noProof w:val="0"/>
                <w:sz w:val="21"/>
                <w:szCs w:val="21"/>
                <w:shd w:val="clear" w:color="auto" w:fill="FFFFFF"/>
                <w:lang w:val="fr-FR"/>
              </w:rPr>
              <w:t>)</w:t>
            </w:r>
          </w:p>
          <w:p w14:paraId="7C5A3F29" w14:textId="67372768" w:rsidR="00EC419C" w:rsidRPr="004925C2" w:rsidRDefault="00EC419C" w:rsidP="00AE6A80">
            <w:pPr>
              <w:spacing w:before="40" w:after="40"/>
              <w:rPr>
                <w:rFonts w:ascii="Helvetica" w:hAnsi="Helvetica"/>
                <w:b/>
                <w:sz w:val="20"/>
                <w:lang w:val="fr-FR"/>
              </w:rPr>
            </w:pPr>
            <w:r w:rsidRPr="004925C2">
              <w:rPr>
                <w:rFonts w:ascii="Helvetica" w:hAnsi="Helvetica"/>
                <w:b/>
                <w:sz w:val="20"/>
                <w:lang w:val="fr-FR"/>
              </w:rPr>
              <w:t xml:space="preserve">TNP: </w:t>
            </w:r>
            <w:r w:rsidRPr="004925C2">
              <w:rPr>
                <w:rFonts w:ascii="Helvetica" w:hAnsi="Helvetica"/>
                <w:sz w:val="20"/>
                <w:lang w:val="fr-FR"/>
              </w:rPr>
              <w:t>Change in three consecutive bases (</w:t>
            </w:r>
            <w:r w:rsidRPr="004925C2">
              <w:rPr>
                <w:rFonts w:ascii="Helvetica" w:eastAsia="Times New Roman" w:hAnsi="Helvetica" w:cs="Arial"/>
                <w:noProof w:val="0"/>
                <w:sz w:val="21"/>
                <w:szCs w:val="21"/>
                <w:shd w:val="clear" w:color="auto" w:fill="FFFFFF"/>
                <w:lang w:val="fr-FR"/>
              </w:rPr>
              <w:t xml:space="preserve">tri-nucleotide </w:t>
            </w:r>
            <w:r w:rsidR="00B01150" w:rsidRPr="00B01150">
              <w:rPr>
                <w:rFonts w:ascii="Helvetica" w:eastAsia="Times New Roman" w:hAnsi="Helvetica" w:cs="Arial"/>
                <w:noProof w:val="0"/>
                <w:sz w:val="21"/>
                <w:szCs w:val="21"/>
                <w:shd w:val="clear" w:color="auto" w:fill="FFFFFF"/>
                <w:lang w:val="fr-FR"/>
              </w:rPr>
              <w:t>variant</w:t>
            </w:r>
            <w:r w:rsidRPr="004925C2">
              <w:rPr>
                <w:rFonts w:ascii="Helvetica" w:eastAsia="Times New Roman" w:hAnsi="Helvetica" w:cs="Arial"/>
                <w:noProof w:val="0"/>
                <w:sz w:val="21"/>
                <w:szCs w:val="21"/>
                <w:shd w:val="clear" w:color="auto" w:fill="FFFFFF"/>
                <w:lang w:val="fr-FR"/>
              </w:rPr>
              <w:t>)</w:t>
            </w:r>
          </w:p>
          <w:p w14:paraId="2D35FDAF" w14:textId="0934C341" w:rsidR="00EC419C" w:rsidRPr="004925C2" w:rsidRDefault="00EC419C" w:rsidP="00AE6A80">
            <w:pPr>
              <w:spacing w:before="40" w:after="40"/>
              <w:rPr>
                <w:rFonts w:ascii="Helvetica" w:hAnsi="Helvetica"/>
                <w:b/>
                <w:sz w:val="20"/>
                <w:lang w:val="fr-FR"/>
              </w:rPr>
            </w:pPr>
            <w:r w:rsidRPr="004925C2">
              <w:rPr>
                <w:rFonts w:ascii="Helvetica" w:hAnsi="Helvetica"/>
                <w:b/>
                <w:sz w:val="20"/>
                <w:lang w:val="fr-FR"/>
              </w:rPr>
              <w:t xml:space="preserve">ONP: </w:t>
            </w:r>
            <w:r w:rsidRPr="004925C2">
              <w:rPr>
                <w:rFonts w:ascii="Helvetica" w:hAnsi="Helvetica"/>
                <w:sz w:val="20"/>
                <w:lang w:val="fr-FR"/>
              </w:rPr>
              <w:t>Change in four or more consecutive bases (</w:t>
            </w:r>
            <w:r w:rsidRPr="004925C2">
              <w:rPr>
                <w:rFonts w:ascii="Helvetica" w:eastAsia="Times New Roman" w:hAnsi="Helvetica" w:cs="Arial"/>
                <w:noProof w:val="0"/>
                <w:sz w:val="21"/>
                <w:szCs w:val="21"/>
                <w:shd w:val="clear" w:color="auto" w:fill="FFFFFF"/>
                <w:lang w:val="fr-FR"/>
              </w:rPr>
              <w:t xml:space="preserve">oligo-nucleotide </w:t>
            </w:r>
            <w:r w:rsidR="00B01150" w:rsidRPr="00B01150">
              <w:rPr>
                <w:rFonts w:ascii="Helvetica" w:eastAsia="Times New Roman" w:hAnsi="Helvetica" w:cs="Arial"/>
                <w:noProof w:val="0"/>
                <w:sz w:val="21"/>
                <w:szCs w:val="21"/>
                <w:shd w:val="clear" w:color="auto" w:fill="FFFFFF"/>
                <w:lang w:val="fr-FR"/>
              </w:rPr>
              <w:t>variant</w:t>
            </w:r>
            <w:r w:rsidRPr="004925C2">
              <w:rPr>
                <w:rFonts w:ascii="Helvetica" w:eastAsia="Times New Roman" w:hAnsi="Helvetica" w:cs="Arial"/>
                <w:noProof w:val="0"/>
                <w:sz w:val="21"/>
                <w:szCs w:val="21"/>
                <w:shd w:val="clear" w:color="auto" w:fill="FFFFFF"/>
                <w:lang w:val="fr-FR"/>
              </w:rPr>
              <w:t>)</w:t>
            </w:r>
          </w:p>
          <w:p w14:paraId="0B51EABC" w14:textId="77777777" w:rsidR="00EC419C" w:rsidRPr="004925C2" w:rsidRDefault="00EC419C" w:rsidP="00AE6A80">
            <w:pPr>
              <w:spacing w:before="40" w:after="40"/>
              <w:rPr>
                <w:rFonts w:ascii="Helvetica" w:hAnsi="Helvetica"/>
                <w:sz w:val="20"/>
                <w:lang w:val="fr-FR"/>
              </w:rPr>
            </w:pPr>
            <w:r w:rsidRPr="004925C2">
              <w:rPr>
                <w:rFonts w:ascii="Helvetica" w:hAnsi="Helvetica"/>
                <w:b/>
                <w:sz w:val="20"/>
                <w:lang w:val="fr-FR"/>
              </w:rPr>
              <w:t>INS:</w:t>
            </w:r>
            <w:r w:rsidRPr="004925C2">
              <w:rPr>
                <w:rFonts w:ascii="Helvetica" w:hAnsi="Helvetica"/>
                <w:sz w:val="20"/>
                <w:lang w:val="fr-FR"/>
              </w:rPr>
              <w:t xml:space="preserve"> Insertion</w:t>
            </w:r>
          </w:p>
          <w:p w14:paraId="60A6DEB3" w14:textId="77777777" w:rsidR="00EC419C" w:rsidRPr="004925C2" w:rsidRDefault="00EC419C" w:rsidP="00AE6A80">
            <w:pPr>
              <w:spacing w:before="40" w:after="40"/>
              <w:rPr>
                <w:rFonts w:ascii="Helvetica" w:hAnsi="Helvetica"/>
                <w:b/>
                <w:sz w:val="20"/>
                <w:lang w:val="fr-FR"/>
              </w:rPr>
            </w:pPr>
            <w:r w:rsidRPr="004925C2">
              <w:rPr>
                <w:rFonts w:ascii="Helvetica" w:hAnsi="Helvetica"/>
                <w:b/>
                <w:sz w:val="20"/>
                <w:lang w:val="fr-FR"/>
              </w:rPr>
              <w:t xml:space="preserve">DEL: </w:t>
            </w:r>
            <w:r w:rsidRPr="004925C2">
              <w:rPr>
                <w:rFonts w:ascii="Helvetica" w:hAnsi="Helvetica"/>
                <w:sz w:val="20"/>
                <w:lang w:val="fr-FR"/>
              </w:rPr>
              <w:t>Deletion</w:t>
            </w:r>
          </w:p>
          <w:bookmarkEnd w:id="2"/>
          <w:bookmarkEnd w:id="3"/>
          <w:p w14:paraId="7CBA5FE7" w14:textId="77777777" w:rsidR="00EC419C" w:rsidRPr="004925C2" w:rsidRDefault="00EC419C" w:rsidP="00AE6A80">
            <w:pPr>
              <w:rPr>
                <w:rFonts w:ascii="Helvetica" w:hAnsi="Helvetica"/>
                <w:b/>
                <w:sz w:val="20"/>
              </w:rPr>
            </w:pPr>
          </w:p>
        </w:tc>
      </w:tr>
      <w:tr w:rsidR="00EC419C" w:rsidRPr="004925C2" w14:paraId="1D0BA4A5" w14:textId="77777777" w:rsidTr="00AE6A80">
        <w:tc>
          <w:tcPr>
            <w:tcW w:w="2835" w:type="dxa"/>
            <w:tcBorders>
              <w:top w:val="single" w:sz="4" w:space="0" w:color="auto"/>
              <w:left w:val="single" w:sz="4" w:space="0" w:color="auto"/>
              <w:bottom w:val="single" w:sz="4" w:space="0" w:color="auto"/>
              <w:right w:val="single" w:sz="4" w:space="0" w:color="auto"/>
            </w:tcBorders>
          </w:tcPr>
          <w:p w14:paraId="1120EDFE" w14:textId="77777777" w:rsidR="00EC419C" w:rsidRPr="006B2A97" w:rsidRDefault="00EC419C" w:rsidP="00AE6A80">
            <w:pPr>
              <w:spacing w:before="40" w:after="40"/>
              <w:rPr>
                <w:rFonts w:ascii="Helvetica" w:hAnsi="Helvetica"/>
                <w:b/>
                <w:sz w:val="20"/>
                <w:szCs w:val="20"/>
              </w:rPr>
            </w:pPr>
            <w:r w:rsidRPr="006B2A97">
              <w:rPr>
                <w:rFonts w:ascii="Helvetica" w:hAnsi="Helvetica"/>
                <w:b/>
                <w:sz w:val="20"/>
                <w:szCs w:val="20"/>
              </w:rPr>
              <w:lastRenderedPageBreak/>
              <w:t>Mutation type</w:t>
            </w:r>
          </w:p>
        </w:tc>
        <w:tc>
          <w:tcPr>
            <w:tcW w:w="6946" w:type="dxa"/>
            <w:tcBorders>
              <w:top w:val="single" w:sz="4" w:space="0" w:color="auto"/>
              <w:left w:val="single" w:sz="4" w:space="0" w:color="auto"/>
              <w:bottom w:val="single" w:sz="4" w:space="0" w:color="auto"/>
              <w:right w:val="single" w:sz="4" w:space="0" w:color="auto"/>
            </w:tcBorders>
          </w:tcPr>
          <w:p w14:paraId="18753B7D" w14:textId="612DC84A" w:rsidR="000C02FF" w:rsidRPr="006B2A97" w:rsidRDefault="001F67BC" w:rsidP="000C02FF">
            <w:pPr>
              <w:spacing w:before="40" w:after="40"/>
              <w:rPr>
                <w:rFonts w:ascii="Arial" w:hAnsi="Arial"/>
                <w:sz w:val="20"/>
              </w:rPr>
            </w:pPr>
            <w:r w:rsidRPr="006B2A97">
              <w:rPr>
                <w:rFonts w:ascii="Arial" w:hAnsi="Arial"/>
                <w:b/>
                <w:sz w:val="20"/>
              </w:rPr>
              <w:t>B</w:t>
            </w:r>
            <w:r w:rsidR="000C02FF" w:rsidRPr="006B2A97">
              <w:rPr>
                <w:rFonts w:ascii="Arial" w:hAnsi="Arial"/>
                <w:b/>
                <w:sz w:val="20"/>
              </w:rPr>
              <w:t>:</w:t>
            </w:r>
            <w:r w:rsidR="000C02FF" w:rsidRPr="006B2A97">
              <w:rPr>
                <w:rFonts w:ascii="Arial" w:hAnsi="Arial"/>
                <w:sz w:val="20"/>
              </w:rPr>
              <w:t xml:space="preserve"> Single </w:t>
            </w:r>
            <w:ins w:id="4" w:author="thierry Soussi" w:date="2014-12-13T05:17:00Z">
              <w:r w:rsidR="000C02FF" w:rsidRPr="006B2A97">
                <w:rPr>
                  <w:rFonts w:ascii="Arial" w:hAnsi="Arial"/>
                  <w:sz w:val="20"/>
                </w:rPr>
                <w:t>nucleotide variant</w:t>
              </w:r>
            </w:ins>
          </w:p>
          <w:p w14:paraId="6477F7F6" w14:textId="77777777" w:rsidR="000C02FF" w:rsidRPr="006B2A97" w:rsidRDefault="000C02FF" w:rsidP="000C02FF">
            <w:pPr>
              <w:spacing w:before="40" w:after="40"/>
              <w:rPr>
                <w:rFonts w:ascii="Arial" w:hAnsi="Arial"/>
                <w:b/>
                <w:sz w:val="20"/>
              </w:rPr>
            </w:pPr>
            <w:r w:rsidRPr="006B2A97">
              <w:rPr>
                <w:rFonts w:ascii="Arial" w:hAnsi="Arial"/>
                <w:b/>
                <w:sz w:val="20"/>
              </w:rPr>
              <w:t>D</w:t>
            </w:r>
            <w:r w:rsidRPr="006B2A97">
              <w:rPr>
                <w:rFonts w:ascii="Arial" w:hAnsi="Arial"/>
                <w:sz w:val="20"/>
              </w:rPr>
              <w:t>: Deletion</w:t>
            </w:r>
          </w:p>
          <w:p w14:paraId="69707221" w14:textId="77777777" w:rsidR="000C02FF" w:rsidRPr="006B2A97" w:rsidRDefault="000C02FF" w:rsidP="000C02FF">
            <w:pPr>
              <w:spacing w:before="40" w:after="40"/>
              <w:rPr>
                <w:rFonts w:ascii="Arial" w:hAnsi="Arial"/>
                <w:sz w:val="20"/>
              </w:rPr>
            </w:pPr>
            <w:r w:rsidRPr="006B2A97">
              <w:rPr>
                <w:rFonts w:ascii="Arial" w:hAnsi="Arial"/>
                <w:b/>
                <w:sz w:val="20"/>
              </w:rPr>
              <w:t>I</w:t>
            </w:r>
            <w:r w:rsidRPr="006B2A97">
              <w:rPr>
                <w:rFonts w:ascii="Arial" w:hAnsi="Arial"/>
                <w:sz w:val="20"/>
              </w:rPr>
              <w:t>: insertion</w:t>
            </w:r>
          </w:p>
          <w:p w14:paraId="724AFBFF" w14:textId="77777777" w:rsidR="00EC419C" w:rsidRDefault="000C02FF" w:rsidP="000C02FF">
            <w:pPr>
              <w:spacing w:before="40" w:after="40"/>
              <w:rPr>
                <w:rFonts w:ascii="Arial" w:hAnsi="Arial"/>
                <w:sz w:val="20"/>
              </w:rPr>
            </w:pPr>
            <w:r w:rsidRPr="006B2A97">
              <w:rPr>
                <w:rFonts w:ascii="Arial" w:hAnsi="Arial"/>
                <w:b/>
                <w:sz w:val="20"/>
              </w:rPr>
              <w:t>ID</w:t>
            </w:r>
            <w:r w:rsidRPr="006B2A97">
              <w:rPr>
                <w:rFonts w:ascii="Arial" w:hAnsi="Arial"/>
                <w:sz w:val="20"/>
              </w:rPr>
              <w:t>: complex event that involves an insertion and a deletion.</w:t>
            </w:r>
          </w:p>
          <w:p w14:paraId="3756EE95" w14:textId="19D74D0F" w:rsidR="00D62E32" w:rsidRPr="004925C2" w:rsidRDefault="00D62E32" w:rsidP="000C02FF">
            <w:pPr>
              <w:spacing w:before="40" w:after="40"/>
              <w:rPr>
                <w:rFonts w:ascii="Helvetica" w:hAnsi="Helvetica"/>
                <w:sz w:val="20"/>
                <w:szCs w:val="20"/>
              </w:rPr>
            </w:pPr>
            <w:bookmarkStart w:id="5" w:name="_GoBack"/>
            <w:bookmarkEnd w:id="5"/>
          </w:p>
        </w:tc>
      </w:tr>
      <w:tr w:rsidR="00EC419C" w:rsidRPr="004925C2" w14:paraId="1AC24CEF" w14:textId="77777777" w:rsidTr="00AE6A80">
        <w:tc>
          <w:tcPr>
            <w:tcW w:w="2835" w:type="dxa"/>
            <w:tcBorders>
              <w:top w:val="single" w:sz="4" w:space="0" w:color="auto"/>
              <w:left w:val="single" w:sz="4" w:space="0" w:color="auto"/>
              <w:bottom w:val="single" w:sz="4" w:space="0" w:color="auto"/>
              <w:right w:val="single" w:sz="4" w:space="0" w:color="auto"/>
            </w:tcBorders>
          </w:tcPr>
          <w:p w14:paraId="7C75867C"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Variant_comment</w:t>
            </w:r>
          </w:p>
        </w:tc>
        <w:tc>
          <w:tcPr>
            <w:tcW w:w="6946" w:type="dxa"/>
            <w:tcBorders>
              <w:top w:val="single" w:sz="4" w:space="0" w:color="auto"/>
              <w:left w:val="single" w:sz="4" w:space="0" w:color="auto"/>
              <w:bottom w:val="single" w:sz="4" w:space="0" w:color="auto"/>
              <w:right w:val="single" w:sz="4" w:space="0" w:color="auto"/>
            </w:tcBorders>
          </w:tcPr>
          <w:p w14:paraId="43B53BC2" w14:textId="77777777" w:rsidR="00EC419C" w:rsidRPr="004925C2" w:rsidRDefault="00EC419C" w:rsidP="00AE6A80">
            <w:pPr>
              <w:spacing w:before="40" w:after="40"/>
              <w:rPr>
                <w:rFonts w:ascii="Helvetica" w:hAnsi="Helvetica"/>
                <w:color w:val="000000"/>
                <w:sz w:val="20"/>
              </w:rPr>
            </w:pPr>
            <w:r w:rsidRPr="004925C2">
              <w:rPr>
                <w:rFonts w:ascii="Helvetica" w:hAnsi="Helvetica"/>
                <w:color w:val="000000"/>
                <w:sz w:val="20"/>
              </w:rPr>
              <w:t>Specific comment concerning the consequences of the mutation.</w:t>
            </w:r>
          </w:p>
        </w:tc>
      </w:tr>
      <w:tr w:rsidR="00EC419C" w:rsidRPr="004925C2" w14:paraId="54B439EF" w14:textId="77777777" w:rsidTr="00AE6A80">
        <w:tc>
          <w:tcPr>
            <w:tcW w:w="2835" w:type="dxa"/>
            <w:tcBorders>
              <w:top w:val="single" w:sz="4" w:space="0" w:color="auto"/>
              <w:left w:val="single" w:sz="4" w:space="0" w:color="auto"/>
              <w:bottom w:val="single" w:sz="4" w:space="0" w:color="auto"/>
              <w:right w:val="single" w:sz="4" w:space="0" w:color="auto"/>
            </w:tcBorders>
          </w:tcPr>
          <w:p w14:paraId="1E2DB9CE"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Domain</w:t>
            </w:r>
          </w:p>
        </w:tc>
        <w:tc>
          <w:tcPr>
            <w:tcW w:w="6946" w:type="dxa"/>
            <w:tcBorders>
              <w:top w:val="single" w:sz="4" w:space="0" w:color="auto"/>
              <w:left w:val="single" w:sz="4" w:space="0" w:color="auto"/>
              <w:bottom w:val="single" w:sz="4" w:space="0" w:color="auto"/>
              <w:right w:val="single" w:sz="4" w:space="0" w:color="auto"/>
            </w:tcBorders>
          </w:tcPr>
          <w:p w14:paraId="5B3DC3DD" w14:textId="77777777" w:rsidR="00EC419C" w:rsidRPr="004925C2" w:rsidRDefault="00EC419C" w:rsidP="00AE6A80">
            <w:pPr>
              <w:spacing w:before="40" w:after="40"/>
              <w:rPr>
                <w:rFonts w:ascii="Helvetica" w:hAnsi="Helvetica"/>
                <w:sz w:val="20"/>
                <w:szCs w:val="20"/>
              </w:rPr>
            </w:pPr>
            <w:r w:rsidRPr="004925C2">
              <w:rPr>
                <w:rFonts w:ascii="Helvetica" w:hAnsi="Helvetica"/>
                <w:sz w:val="20"/>
                <w:szCs w:val="20"/>
              </w:rPr>
              <w:t>Domain of the TP53 protein</w:t>
            </w:r>
          </w:p>
          <w:p w14:paraId="6B8FDFAE" w14:textId="77777777" w:rsidR="00EC419C" w:rsidRPr="004925C2" w:rsidRDefault="00EC419C" w:rsidP="00AE6A80">
            <w:pPr>
              <w:spacing w:before="40" w:after="40"/>
              <w:rPr>
                <w:rFonts w:ascii="Helvetica" w:hAnsi="Helvetica"/>
                <w:sz w:val="20"/>
                <w:szCs w:val="20"/>
              </w:rPr>
            </w:pPr>
          </w:p>
          <w:p w14:paraId="098513B8"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HCD I to V: Highly Conserved Domain I to V</w:t>
            </w:r>
          </w:p>
          <w:p w14:paraId="515236E9"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DNA Binding: DNA binding domain</w:t>
            </w:r>
          </w:p>
          <w:p w14:paraId="5A1163E8"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Negative regulation: carboxy-terminus of the p53 protein associated with negative regulation of p53 DNA binding activity</w:t>
            </w:r>
          </w:p>
          <w:p w14:paraId="68329E42"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Transactivation TAD1: transactivation domain 1</w:t>
            </w:r>
          </w:p>
          <w:p w14:paraId="78EE4827"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Transactivation TAD2: transactivation domain 2</w:t>
            </w:r>
          </w:p>
          <w:p w14:paraId="6852FBDF"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Proline Rich: Proline-rich domain of the p53 protein</w:t>
            </w:r>
          </w:p>
          <w:p w14:paraId="52959604"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NES: Nuclear export signal of p53</w:t>
            </w:r>
          </w:p>
          <w:p w14:paraId="4FA908E5"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NLS: Nuclear localization signal of p53</w:t>
            </w:r>
          </w:p>
          <w:p w14:paraId="22C7132F"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Oligomerization: Tetramerization domain of the p53 protein</w:t>
            </w:r>
          </w:p>
          <w:p w14:paraId="4A37AB52" w14:textId="77777777" w:rsidR="00EC419C" w:rsidRPr="004925C2" w:rsidRDefault="00EC419C" w:rsidP="00AE6A80">
            <w:pPr>
              <w:pStyle w:val="Paragraphedeliste"/>
              <w:numPr>
                <w:ilvl w:val="0"/>
                <w:numId w:val="2"/>
              </w:numPr>
              <w:spacing w:before="40" w:after="40"/>
              <w:rPr>
                <w:rFonts w:ascii="Helvetica" w:hAnsi="Helvetica"/>
                <w:sz w:val="20"/>
                <w:szCs w:val="20"/>
              </w:rPr>
            </w:pPr>
            <w:r w:rsidRPr="004925C2">
              <w:rPr>
                <w:rFonts w:ascii="Helvetica" w:hAnsi="Helvetica"/>
                <w:sz w:val="20"/>
                <w:szCs w:val="20"/>
              </w:rPr>
              <w:t>Empty field: No specific domain available</w:t>
            </w:r>
          </w:p>
        </w:tc>
      </w:tr>
      <w:tr w:rsidR="00EC419C" w:rsidRPr="004925C2" w14:paraId="49DEF939" w14:textId="77777777" w:rsidTr="00AE6A80">
        <w:tc>
          <w:tcPr>
            <w:tcW w:w="2835" w:type="dxa"/>
            <w:tcBorders>
              <w:top w:val="single" w:sz="4" w:space="0" w:color="auto"/>
              <w:left w:val="single" w:sz="4" w:space="0" w:color="auto"/>
              <w:bottom w:val="single" w:sz="4" w:space="0" w:color="auto"/>
              <w:right w:val="single" w:sz="4" w:space="0" w:color="auto"/>
            </w:tcBorders>
          </w:tcPr>
          <w:p w14:paraId="211F7B2A" w14:textId="77777777" w:rsidR="00EC419C" w:rsidRPr="00AE6A80" w:rsidRDefault="00EC419C" w:rsidP="00AE6A80">
            <w:pPr>
              <w:spacing w:before="40" w:after="40"/>
              <w:rPr>
                <w:rFonts w:ascii="Helvetica" w:hAnsi="Helvetica"/>
                <w:b/>
                <w:sz w:val="20"/>
                <w:szCs w:val="20"/>
              </w:rPr>
            </w:pPr>
            <w:r w:rsidRPr="00AE6A80">
              <w:rPr>
                <w:rFonts w:ascii="Helvetica" w:hAnsi="Helvetica"/>
                <w:b/>
                <w:sz w:val="20"/>
                <w:szCs w:val="20"/>
              </w:rPr>
              <w:t>Structure</w:t>
            </w:r>
          </w:p>
        </w:tc>
        <w:tc>
          <w:tcPr>
            <w:tcW w:w="6946" w:type="dxa"/>
            <w:tcBorders>
              <w:top w:val="single" w:sz="4" w:space="0" w:color="auto"/>
              <w:left w:val="single" w:sz="4" w:space="0" w:color="auto"/>
              <w:bottom w:val="single" w:sz="4" w:space="0" w:color="auto"/>
              <w:right w:val="single" w:sz="4" w:space="0" w:color="auto"/>
            </w:tcBorders>
          </w:tcPr>
          <w:p w14:paraId="4FC4BEF7" w14:textId="77777777" w:rsidR="00EC419C" w:rsidRPr="004925C2" w:rsidRDefault="00EC419C" w:rsidP="00AE6A80">
            <w:pPr>
              <w:spacing w:before="40" w:after="40"/>
              <w:rPr>
                <w:rFonts w:ascii="Helvetica" w:hAnsi="Helvetica"/>
                <w:sz w:val="20"/>
                <w:szCs w:val="20"/>
              </w:rPr>
            </w:pPr>
            <w:r w:rsidRPr="004925C2">
              <w:rPr>
                <w:rFonts w:ascii="Helvetica" w:hAnsi="Helvetica"/>
                <w:color w:val="1A1A1A"/>
                <w:sz w:val="20"/>
              </w:rPr>
              <w:t xml:space="preserve">Structural motif of the TP53 protein according to the analysis described by </w:t>
            </w:r>
            <w:r w:rsidRPr="004925C2">
              <w:rPr>
                <w:rFonts w:ascii="Helvetica" w:hAnsi="Helvetica"/>
                <w:color w:val="0066A8"/>
                <w:sz w:val="20"/>
              </w:rPr>
              <w:t>Cho et al. (1994).</w:t>
            </w:r>
          </w:p>
        </w:tc>
      </w:tr>
      <w:tr w:rsidR="003D7299" w:rsidRPr="004925C2" w14:paraId="067BE24B" w14:textId="77777777" w:rsidTr="00AE6A80">
        <w:tc>
          <w:tcPr>
            <w:tcW w:w="2835" w:type="dxa"/>
            <w:tcBorders>
              <w:top w:val="single" w:sz="4" w:space="0" w:color="auto"/>
              <w:left w:val="single" w:sz="4" w:space="0" w:color="auto"/>
              <w:bottom w:val="single" w:sz="4" w:space="0" w:color="auto"/>
              <w:right w:val="single" w:sz="4" w:space="0" w:color="auto"/>
            </w:tcBorders>
          </w:tcPr>
          <w:p w14:paraId="065FD239" w14:textId="0A0BE457" w:rsidR="003D7299" w:rsidRPr="00AE6A80" w:rsidRDefault="00EC419C" w:rsidP="00AE6A80">
            <w:pPr>
              <w:spacing w:before="40" w:after="40"/>
              <w:rPr>
                <w:rFonts w:ascii="Helvetica" w:hAnsi="Helvetica"/>
                <w:b/>
                <w:sz w:val="20"/>
                <w:szCs w:val="20"/>
              </w:rPr>
            </w:pPr>
            <w:r w:rsidRPr="00AE6A80">
              <w:rPr>
                <w:rFonts w:ascii="Helvetica" w:hAnsi="Helvetica"/>
                <w:b/>
                <w:sz w:val="20"/>
                <w:szCs w:val="20"/>
              </w:rPr>
              <w:t>PTM</w:t>
            </w:r>
          </w:p>
        </w:tc>
        <w:tc>
          <w:tcPr>
            <w:tcW w:w="6946" w:type="dxa"/>
            <w:tcBorders>
              <w:top w:val="single" w:sz="4" w:space="0" w:color="auto"/>
              <w:left w:val="single" w:sz="4" w:space="0" w:color="auto"/>
              <w:bottom w:val="single" w:sz="4" w:space="0" w:color="auto"/>
              <w:right w:val="single" w:sz="4" w:space="0" w:color="auto"/>
            </w:tcBorders>
          </w:tcPr>
          <w:p w14:paraId="1F8D1180" w14:textId="77777777" w:rsidR="00935AF6" w:rsidRDefault="00935AF6" w:rsidP="00935AF6">
            <w:pPr>
              <w:pStyle w:val="H10"/>
            </w:pPr>
            <w:r>
              <w:t>Post</w:t>
            </w:r>
            <w:ins w:id="6" w:author="Anthony  SAUL" w:date="2015-10-10T16:00:00Z">
              <w:r>
                <w:t>-</w:t>
              </w:r>
            </w:ins>
            <w:r>
              <w:t>translational modifications</w:t>
            </w:r>
          </w:p>
          <w:p w14:paraId="01E50F94" w14:textId="77777777" w:rsidR="00935AF6" w:rsidRDefault="00935AF6" w:rsidP="00935AF6">
            <w:pPr>
              <w:pStyle w:val="H10"/>
              <w:numPr>
                <w:ilvl w:val="0"/>
                <w:numId w:val="3"/>
              </w:numPr>
            </w:pPr>
            <w:r>
              <w:t>Lys Acetylation</w:t>
            </w:r>
          </w:p>
          <w:p w14:paraId="4B935D75" w14:textId="77777777" w:rsidR="00935AF6" w:rsidRDefault="00935AF6" w:rsidP="00935AF6">
            <w:pPr>
              <w:pStyle w:val="H10"/>
              <w:numPr>
                <w:ilvl w:val="0"/>
                <w:numId w:val="3"/>
              </w:numPr>
            </w:pPr>
            <w:r>
              <w:t>Lys Ubiquitination</w:t>
            </w:r>
          </w:p>
          <w:p w14:paraId="6F75304A" w14:textId="77777777" w:rsidR="00935AF6" w:rsidRDefault="00935AF6" w:rsidP="00935AF6">
            <w:pPr>
              <w:pStyle w:val="H10"/>
              <w:numPr>
                <w:ilvl w:val="0"/>
                <w:numId w:val="3"/>
              </w:numPr>
            </w:pPr>
            <w:r>
              <w:t>Asp and Glu ADP Ribosylation</w:t>
            </w:r>
          </w:p>
          <w:p w14:paraId="7DCA6F1B" w14:textId="77777777" w:rsidR="00935AF6" w:rsidRDefault="00935AF6" w:rsidP="00935AF6">
            <w:pPr>
              <w:pStyle w:val="H10"/>
              <w:numPr>
                <w:ilvl w:val="0"/>
                <w:numId w:val="3"/>
              </w:numPr>
            </w:pPr>
            <w:r>
              <w:t>Ser or Thr Phosphorylation</w:t>
            </w:r>
          </w:p>
          <w:p w14:paraId="5A15521F" w14:textId="77777777" w:rsidR="00935AF6" w:rsidRDefault="00935AF6" w:rsidP="00935AF6">
            <w:pPr>
              <w:pStyle w:val="H10"/>
              <w:numPr>
                <w:ilvl w:val="0"/>
                <w:numId w:val="3"/>
              </w:numPr>
            </w:pPr>
            <w:r>
              <w:t>Ser O-Linked Glycosylation</w:t>
            </w:r>
          </w:p>
          <w:p w14:paraId="7EFC5E14" w14:textId="77777777" w:rsidR="00935AF6" w:rsidRDefault="00935AF6" w:rsidP="00935AF6">
            <w:pPr>
              <w:pStyle w:val="H10"/>
              <w:numPr>
                <w:ilvl w:val="0"/>
                <w:numId w:val="3"/>
              </w:numPr>
            </w:pPr>
            <w:r>
              <w:t>Cys Glutathionylation</w:t>
            </w:r>
          </w:p>
          <w:p w14:paraId="32B217E8" w14:textId="77777777" w:rsidR="00935AF6" w:rsidRDefault="00935AF6" w:rsidP="00935AF6">
            <w:pPr>
              <w:pStyle w:val="H10"/>
              <w:numPr>
                <w:ilvl w:val="0"/>
                <w:numId w:val="3"/>
              </w:numPr>
            </w:pPr>
            <w:r>
              <w:t>Arg and Lys Methylation</w:t>
            </w:r>
          </w:p>
          <w:p w14:paraId="754BF5D2" w14:textId="77777777" w:rsidR="00935AF6" w:rsidRDefault="00935AF6" w:rsidP="00935AF6">
            <w:pPr>
              <w:pStyle w:val="H10"/>
              <w:numPr>
                <w:ilvl w:val="0"/>
                <w:numId w:val="3"/>
              </w:numPr>
            </w:pPr>
            <w:r>
              <w:t>Asn Isoapartyl methylation</w:t>
            </w:r>
          </w:p>
          <w:p w14:paraId="7E22719F" w14:textId="77777777" w:rsidR="00935AF6" w:rsidRDefault="00935AF6" w:rsidP="00935AF6">
            <w:pPr>
              <w:pStyle w:val="H10"/>
              <w:numPr>
                <w:ilvl w:val="0"/>
                <w:numId w:val="3"/>
              </w:numPr>
            </w:pPr>
            <w:r>
              <w:t>Lys Neddylation</w:t>
            </w:r>
          </w:p>
          <w:p w14:paraId="0A6DD62E" w14:textId="77777777" w:rsidR="00935AF6" w:rsidRDefault="00935AF6" w:rsidP="00935AF6">
            <w:pPr>
              <w:pStyle w:val="H10"/>
              <w:numPr>
                <w:ilvl w:val="0"/>
                <w:numId w:val="3"/>
              </w:numPr>
            </w:pPr>
            <w:r>
              <w:t>Tyr Nitrosylation</w:t>
            </w:r>
          </w:p>
          <w:p w14:paraId="2510899C" w14:textId="32BE481A" w:rsidR="003D7299" w:rsidRPr="004925C2" w:rsidRDefault="00935AF6" w:rsidP="00935AF6">
            <w:pPr>
              <w:pStyle w:val="H10"/>
              <w:numPr>
                <w:ilvl w:val="0"/>
                <w:numId w:val="3"/>
              </w:numPr>
              <w:rPr>
                <w:b/>
              </w:rPr>
            </w:pPr>
            <w:r>
              <w:t>Lys Methylation</w:t>
            </w:r>
          </w:p>
        </w:tc>
      </w:tr>
      <w:tr w:rsidR="00175BD8" w:rsidRPr="004925C2" w14:paraId="262DEFD8" w14:textId="77777777" w:rsidTr="00AE6A80">
        <w:tc>
          <w:tcPr>
            <w:tcW w:w="2835" w:type="dxa"/>
            <w:tcBorders>
              <w:top w:val="single" w:sz="4" w:space="0" w:color="auto"/>
              <w:left w:val="single" w:sz="4" w:space="0" w:color="auto"/>
              <w:bottom w:val="single" w:sz="4" w:space="0" w:color="auto"/>
              <w:right w:val="single" w:sz="4" w:space="0" w:color="auto"/>
            </w:tcBorders>
          </w:tcPr>
          <w:p w14:paraId="5C01738E" w14:textId="77777777" w:rsidR="00175BD8" w:rsidRPr="00AE6A80" w:rsidRDefault="00175BD8" w:rsidP="00AE6A80">
            <w:pPr>
              <w:spacing w:before="40" w:after="40"/>
              <w:rPr>
                <w:rFonts w:ascii="Helvetica" w:hAnsi="Helvetica"/>
                <w:b/>
                <w:sz w:val="20"/>
                <w:szCs w:val="20"/>
              </w:rPr>
            </w:pPr>
            <w:r w:rsidRPr="00AE6A80">
              <w:rPr>
                <w:rFonts w:ascii="Helvetica" w:hAnsi="Helvetica"/>
                <w:b/>
                <w:sz w:val="20"/>
                <w:szCs w:val="20"/>
              </w:rPr>
              <w:t>Records_Number</w:t>
            </w:r>
          </w:p>
        </w:tc>
        <w:tc>
          <w:tcPr>
            <w:tcW w:w="6946" w:type="dxa"/>
            <w:tcBorders>
              <w:top w:val="single" w:sz="4" w:space="0" w:color="auto"/>
              <w:left w:val="single" w:sz="4" w:space="0" w:color="auto"/>
              <w:bottom w:val="single" w:sz="4" w:space="0" w:color="auto"/>
              <w:right w:val="single" w:sz="4" w:space="0" w:color="auto"/>
            </w:tcBorders>
          </w:tcPr>
          <w:p w14:paraId="3EBAFAA2" w14:textId="71223F3F" w:rsidR="00175BD8" w:rsidRPr="004925C2" w:rsidRDefault="00175BD8" w:rsidP="001F67BC">
            <w:pPr>
              <w:spacing w:before="40" w:after="40"/>
              <w:ind w:left="-588" w:firstLine="588"/>
              <w:rPr>
                <w:rFonts w:ascii="Helvetica" w:hAnsi="Helvetica"/>
                <w:sz w:val="20"/>
              </w:rPr>
            </w:pPr>
            <w:r w:rsidRPr="004925C2">
              <w:rPr>
                <w:rFonts w:ascii="Helvetica" w:hAnsi="Helvetica"/>
                <w:sz w:val="20"/>
              </w:rPr>
              <w:t xml:space="preserve">Number of occurrences of the </w:t>
            </w:r>
            <w:r w:rsidR="001F67BC" w:rsidRPr="001F67BC">
              <w:rPr>
                <w:rFonts w:ascii="Helvetica" w:hAnsi="Helvetica"/>
                <w:b/>
                <w:sz w:val="20"/>
              </w:rPr>
              <w:t>cDNA_variant</w:t>
            </w:r>
            <w:r w:rsidRPr="004925C2">
              <w:rPr>
                <w:rFonts w:ascii="Helvetica" w:hAnsi="Helvetica"/>
                <w:sz w:val="20"/>
              </w:rPr>
              <w:t xml:space="preserve"> in the database.</w:t>
            </w:r>
          </w:p>
        </w:tc>
      </w:tr>
      <w:tr w:rsidR="00C11B94" w:rsidRPr="004925C2" w14:paraId="2361930A" w14:textId="77777777" w:rsidTr="00AE6A80">
        <w:tc>
          <w:tcPr>
            <w:tcW w:w="2835" w:type="dxa"/>
            <w:tcBorders>
              <w:top w:val="single" w:sz="4" w:space="0" w:color="auto"/>
              <w:left w:val="single" w:sz="4" w:space="0" w:color="auto"/>
              <w:bottom w:val="single" w:sz="4" w:space="0" w:color="auto"/>
              <w:right w:val="single" w:sz="4" w:space="0" w:color="auto"/>
            </w:tcBorders>
          </w:tcPr>
          <w:p w14:paraId="4B5706E3" w14:textId="77777777" w:rsidR="00C11B94" w:rsidRPr="00AE6A80" w:rsidRDefault="00C11B94" w:rsidP="00AE6A80">
            <w:pPr>
              <w:rPr>
                <w:rFonts w:ascii="Helvetica" w:hAnsi="Helvetica"/>
                <w:b/>
                <w:sz w:val="20"/>
                <w:szCs w:val="20"/>
              </w:rPr>
            </w:pPr>
            <w:r w:rsidRPr="00AE6A80">
              <w:rPr>
                <w:rFonts w:ascii="Helvetica" w:hAnsi="Helvetica"/>
                <w:b/>
                <w:sz w:val="20"/>
                <w:szCs w:val="20"/>
              </w:rPr>
              <w:t>Leukaemia_Lymphoma_Freq</w:t>
            </w:r>
          </w:p>
        </w:tc>
        <w:tc>
          <w:tcPr>
            <w:tcW w:w="6946" w:type="dxa"/>
            <w:tcBorders>
              <w:top w:val="single" w:sz="4" w:space="0" w:color="auto"/>
              <w:left w:val="single" w:sz="4" w:space="0" w:color="auto"/>
              <w:bottom w:val="single" w:sz="4" w:space="0" w:color="auto"/>
              <w:right w:val="single" w:sz="4" w:space="0" w:color="auto"/>
            </w:tcBorders>
          </w:tcPr>
          <w:p w14:paraId="64B00F00" w14:textId="77777777" w:rsidR="00C11B94" w:rsidRPr="004925C2" w:rsidRDefault="00C11B94" w:rsidP="006457D5">
            <w:pPr>
              <w:spacing w:before="40" w:after="40"/>
              <w:rPr>
                <w:rFonts w:ascii="Helvetica" w:hAnsi="Helvetica"/>
                <w:sz w:val="20"/>
              </w:rPr>
            </w:pPr>
            <w:r w:rsidRPr="004925C2">
              <w:rPr>
                <w:rFonts w:ascii="Helvetica" w:hAnsi="Helvetica"/>
                <w:sz w:val="20"/>
              </w:rPr>
              <w:t>Frequency of the variant (cDNA_nomenclature) in haematological malignancies</w:t>
            </w:r>
          </w:p>
          <w:p w14:paraId="1DDA5B77" w14:textId="77777777" w:rsidR="00E00B4E" w:rsidRDefault="00E00B4E" w:rsidP="006457D5">
            <w:pPr>
              <w:rPr>
                <w:rFonts w:ascii="Helvetica" w:hAnsi="Helvetica"/>
                <w:sz w:val="20"/>
              </w:rPr>
            </w:pPr>
          </w:p>
          <w:p w14:paraId="513C595A" w14:textId="04293DFA" w:rsidR="00C11B94" w:rsidRPr="004925C2" w:rsidRDefault="00C11B94" w:rsidP="006457D5">
            <w:pPr>
              <w:rPr>
                <w:rFonts w:ascii="Helvetica" w:eastAsia="Times New Roman" w:hAnsi="Helvetica"/>
                <w:color w:val="000000"/>
                <w:sz w:val="20"/>
              </w:rPr>
            </w:pPr>
            <w:r w:rsidRPr="004925C2">
              <w:rPr>
                <w:rFonts w:ascii="Helvetica" w:hAnsi="Helvetica"/>
                <w:sz w:val="20"/>
              </w:rPr>
              <w:t xml:space="preserve">e.g.: for variant </w:t>
            </w:r>
            <w:r w:rsidR="00541927">
              <w:rPr>
                <w:rFonts w:ascii="Helvetica" w:eastAsia="Times New Roman" w:hAnsi="Helvetica"/>
                <w:color w:val="000000"/>
                <w:sz w:val="20"/>
              </w:rPr>
              <w:t>c.524G&gt;A, the entry will be 2.9</w:t>
            </w:r>
            <w:r w:rsidRPr="004925C2">
              <w:rPr>
                <w:rFonts w:ascii="Helvetica" w:eastAsia="Times New Roman" w:hAnsi="Helvetica"/>
                <w:color w:val="000000"/>
                <w:sz w:val="20"/>
              </w:rPr>
              <w:t>1 (</w:t>
            </w:r>
            <w:r w:rsidR="00541927">
              <w:rPr>
                <w:rFonts w:ascii="Helvetica" w:eastAsia="Times New Roman" w:hAnsi="Helvetica"/>
                <w:color w:val="000000"/>
                <w:sz w:val="20"/>
              </w:rPr>
              <w:t>216</w:t>
            </w:r>
            <w:r w:rsidRPr="004925C2">
              <w:rPr>
                <w:rFonts w:ascii="Helvetica" w:eastAsia="Times New Roman" w:hAnsi="Helvetica"/>
                <w:color w:val="000000"/>
                <w:sz w:val="20"/>
              </w:rPr>
              <w:t>/</w:t>
            </w:r>
            <w:r w:rsidR="00541927">
              <w:rPr>
                <w:rFonts w:ascii="Helvetica" w:eastAsia="Times New Roman" w:hAnsi="Helvetica"/>
                <w:color w:val="000000"/>
                <w:sz w:val="20"/>
              </w:rPr>
              <w:t>7</w:t>
            </w:r>
            <w:r w:rsidRPr="004925C2">
              <w:rPr>
                <w:rFonts w:ascii="Helvetica" w:eastAsia="Times New Roman" w:hAnsi="Helvetica"/>
                <w:color w:val="000000"/>
                <w:sz w:val="20"/>
              </w:rPr>
              <w:t>,</w:t>
            </w:r>
            <w:r w:rsidR="00541927">
              <w:rPr>
                <w:rFonts w:ascii="Helvetica" w:eastAsia="Times New Roman" w:hAnsi="Helvetica"/>
                <w:color w:val="000000"/>
                <w:sz w:val="20"/>
              </w:rPr>
              <w:t>403</w:t>
            </w:r>
            <w:r w:rsidRPr="004925C2">
              <w:rPr>
                <w:rFonts w:ascii="Helvetica" w:eastAsia="Times New Roman" w:hAnsi="Helvetica"/>
                <w:color w:val="000000"/>
                <w:sz w:val="20"/>
              </w:rPr>
              <w:t>)</w:t>
            </w:r>
          </w:p>
          <w:p w14:paraId="1A3FB06D" w14:textId="6CC180F8" w:rsidR="00C11B94" w:rsidRPr="00E00B4E" w:rsidRDefault="00C11B94" w:rsidP="00E00B4E">
            <w:pPr>
              <w:pStyle w:val="ListParagraph"/>
              <w:numPr>
                <w:ilvl w:val="0"/>
                <w:numId w:val="4"/>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c.524G&gt;A in haematological malignancies: 2.</w:t>
            </w:r>
            <w:r w:rsidR="00541927">
              <w:rPr>
                <w:rFonts w:ascii="Helvetica" w:eastAsia="Times New Roman" w:hAnsi="Helvetica"/>
                <w:color w:val="000000"/>
                <w:sz w:val="20"/>
              </w:rPr>
              <w:t>9</w:t>
            </w:r>
            <w:r w:rsidRPr="00E00B4E">
              <w:rPr>
                <w:rFonts w:ascii="Helvetica" w:eastAsia="Times New Roman" w:hAnsi="Helvetica"/>
                <w:color w:val="000000"/>
                <w:sz w:val="20"/>
              </w:rPr>
              <w:t>1 %</w:t>
            </w:r>
            <w:r w:rsidRPr="00E00B4E">
              <w:rPr>
                <w:rFonts w:ascii="Helvetica" w:hAnsi="Helvetica"/>
                <w:sz w:val="20"/>
              </w:rPr>
              <w:t xml:space="preserve"> </w:t>
            </w:r>
          </w:p>
          <w:p w14:paraId="186005AA" w14:textId="105DDD81" w:rsidR="00C11B94" w:rsidRPr="00E00B4E" w:rsidRDefault="00C11B94" w:rsidP="00E00B4E">
            <w:pPr>
              <w:pStyle w:val="ListParagraph"/>
              <w:numPr>
                <w:ilvl w:val="0"/>
                <w:numId w:val="4"/>
              </w:numPr>
              <w:spacing w:before="40" w:after="40"/>
              <w:rPr>
                <w:rFonts w:ascii="Helvetica" w:eastAsia="Times New Roman" w:hAnsi="Helvetica"/>
                <w:color w:val="000000"/>
                <w:sz w:val="20"/>
              </w:rPr>
            </w:pPr>
            <w:r w:rsidRPr="00E00B4E">
              <w:rPr>
                <w:rFonts w:ascii="Helvetica" w:eastAsia="Times New Roman" w:hAnsi="Helvetica"/>
                <w:color w:val="000000"/>
                <w:sz w:val="20"/>
              </w:rPr>
              <w:t xml:space="preserve">c.524G&gt;A  in haematological malignancies: </w:t>
            </w:r>
            <w:r w:rsidR="00541927">
              <w:rPr>
                <w:rFonts w:ascii="Helvetica" w:eastAsia="Times New Roman" w:hAnsi="Helvetica"/>
                <w:color w:val="000000"/>
                <w:sz w:val="20"/>
              </w:rPr>
              <w:t>216</w:t>
            </w:r>
          </w:p>
          <w:p w14:paraId="6674A16C" w14:textId="11319932" w:rsidR="00C11B94" w:rsidRPr="00E00B4E" w:rsidRDefault="00C11B94" w:rsidP="00541927">
            <w:pPr>
              <w:pStyle w:val="ListParagraph"/>
              <w:numPr>
                <w:ilvl w:val="0"/>
                <w:numId w:val="4"/>
              </w:numPr>
              <w:spacing w:before="40" w:after="40"/>
              <w:rPr>
                <w:rFonts w:ascii="Helvetica" w:hAnsi="Helvetica"/>
                <w:sz w:val="20"/>
              </w:rPr>
            </w:pPr>
            <w:r w:rsidRPr="00E00B4E">
              <w:rPr>
                <w:rFonts w:ascii="Helvetica" w:hAnsi="Helvetica"/>
                <w:sz w:val="20"/>
              </w:rPr>
              <w:t xml:space="preserve">Total number of </w:t>
            </w:r>
            <w:r w:rsidRPr="00E00B4E">
              <w:rPr>
                <w:rFonts w:ascii="Helvetica" w:eastAsia="Times New Roman" w:hAnsi="Helvetica"/>
                <w:color w:val="000000"/>
                <w:sz w:val="20"/>
              </w:rPr>
              <w:t>haematological malignancies</w:t>
            </w:r>
            <w:r w:rsidRPr="00E00B4E">
              <w:rPr>
                <w:rFonts w:ascii="Helvetica" w:hAnsi="Helvetica"/>
                <w:sz w:val="20"/>
              </w:rPr>
              <w:t xml:space="preserve"> in the database: </w:t>
            </w:r>
            <w:r w:rsidR="00541927">
              <w:rPr>
                <w:rFonts w:ascii="Helvetica" w:hAnsi="Helvetica"/>
                <w:sz w:val="20"/>
              </w:rPr>
              <w:t>7,403</w:t>
            </w:r>
          </w:p>
        </w:tc>
      </w:tr>
      <w:tr w:rsidR="00C11B94" w:rsidRPr="004925C2" w14:paraId="1A1BC283" w14:textId="77777777" w:rsidTr="00AE6A80">
        <w:tc>
          <w:tcPr>
            <w:tcW w:w="2835" w:type="dxa"/>
            <w:tcBorders>
              <w:top w:val="single" w:sz="4" w:space="0" w:color="auto"/>
              <w:left w:val="single" w:sz="4" w:space="0" w:color="auto"/>
              <w:bottom w:val="single" w:sz="4" w:space="0" w:color="auto"/>
              <w:right w:val="single" w:sz="4" w:space="0" w:color="auto"/>
            </w:tcBorders>
          </w:tcPr>
          <w:p w14:paraId="7152A233" w14:textId="77777777" w:rsidR="00C11B94" w:rsidRPr="00AE6A80" w:rsidRDefault="00C11B94" w:rsidP="00AE6A80">
            <w:pPr>
              <w:rPr>
                <w:rFonts w:ascii="Helvetica" w:hAnsi="Helvetica"/>
                <w:b/>
                <w:sz w:val="20"/>
                <w:szCs w:val="20"/>
              </w:rPr>
            </w:pPr>
            <w:r w:rsidRPr="00AE6A80">
              <w:rPr>
                <w:rFonts w:ascii="Helvetica" w:hAnsi="Helvetica"/>
                <w:b/>
                <w:sz w:val="20"/>
                <w:szCs w:val="20"/>
              </w:rPr>
              <w:t>Solid_Tumour_Freq</w:t>
            </w:r>
          </w:p>
        </w:tc>
        <w:tc>
          <w:tcPr>
            <w:tcW w:w="6946" w:type="dxa"/>
            <w:tcBorders>
              <w:top w:val="single" w:sz="4" w:space="0" w:color="auto"/>
              <w:left w:val="single" w:sz="4" w:space="0" w:color="auto"/>
              <w:bottom w:val="single" w:sz="4" w:space="0" w:color="auto"/>
              <w:right w:val="single" w:sz="4" w:space="0" w:color="auto"/>
            </w:tcBorders>
          </w:tcPr>
          <w:p w14:paraId="0A2567E1" w14:textId="77777777" w:rsidR="00C11B94" w:rsidRPr="004925C2" w:rsidRDefault="00C11B94" w:rsidP="006457D5">
            <w:pPr>
              <w:spacing w:before="40" w:after="40"/>
              <w:rPr>
                <w:rFonts w:ascii="Helvetica" w:hAnsi="Helvetica"/>
                <w:sz w:val="20"/>
              </w:rPr>
            </w:pPr>
            <w:r w:rsidRPr="004925C2">
              <w:rPr>
                <w:rFonts w:ascii="Helvetica" w:hAnsi="Helvetica"/>
                <w:sz w:val="20"/>
              </w:rPr>
              <w:t>Frequency of the variant (cDNA_nomenclature) in solid tumours</w:t>
            </w:r>
          </w:p>
          <w:p w14:paraId="5D799F1F" w14:textId="77777777" w:rsidR="00E00B4E" w:rsidRDefault="00E00B4E" w:rsidP="006457D5">
            <w:pPr>
              <w:rPr>
                <w:rFonts w:ascii="Helvetica" w:hAnsi="Helvetica"/>
                <w:sz w:val="20"/>
              </w:rPr>
            </w:pPr>
          </w:p>
          <w:p w14:paraId="580EE533" w14:textId="6D0EB053" w:rsidR="00C11B94" w:rsidRPr="004925C2" w:rsidRDefault="00C11B94" w:rsidP="006457D5">
            <w:pPr>
              <w:rPr>
                <w:rFonts w:ascii="Helvetica" w:eastAsia="Times New Roman" w:hAnsi="Helvetica"/>
                <w:color w:val="000000"/>
                <w:sz w:val="20"/>
              </w:rPr>
            </w:pPr>
            <w:r w:rsidRPr="004925C2">
              <w:rPr>
                <w:rFonts w:ascii="Helvetica" w:hAnsi="Helvetica"/>
                <w:sz w:val="20"/>
              </w:rPr>
              <w:t xml:space="preserve">e.g.: for variant </w:t>
            </w:r>
            <w:r w:rsidRPr="004925C2">
              <w:rPr>
                <w:rFonts w:ascii="Helvetica" w:eastAsia="Times New Roman" w:hAnsi="Helvetica"/>
                <w:color w:val="000000"/>
                <w:sz w:val="20"/>
              </w:rPr>
              <w:t>c.524G&gt;A, the entry will be 4.</w:t>
            </w:r>
            <w:r w:rsidR="00DA07E8">
              <w:rPr>
                <w:rFonts w:ascii="Helvetica" w:eastAsia="Times New Roman" w:hAnsi="Helvetica"/>
                <w:color w:val="000000"/>
                <w:sz w:val="20"/>
              </w:rPr>
              <w:t>40</w:t>
            </w:r>
            <w:r w:rsidRPr="004925C2">
              <w:rPr>
                <w:rFonts w:ascii="Helvetica" w:eastAsia="Times New Roman" w:hAnsi="Helvetica"/>
                <w:color w:val="000000"/>
                <w:sz w:val="20"/>
              </w:rPr>
              <w:t xml:space="preserve"> (</w:t>
            </w:r>
            <w:r w:rsidR="00DA07E8">
              <w:rPr>
                <w:rFonts w:ascii="Helvetica" w:eastAsia="Times New Roman" w:hAnsi="Helvetica"/>
                <w:color w:val="000000"/>
                <w:sz w:val="20"/>
              </w:rPr>
              <w:t>3,087</w:t>
            </w:r>
            <w:r w:rsidRPr="004925C2">
              <w:rPr>
                <w:rFonts w:ascii="Helvetica" w:eastAsia="Times New Roman" w:hAnsi="Helvetica"/>
                <w:color w:val="000000"/>
                <w:sz w:val="20"/>
              </w:rPr>
              <w:t>/</w:t>
            </w:r>
            <w:r w:rsidR="00DA07E8">
              <w:rPr>
                <w:rFonts w:ascii="Helvetica" w:eastAsia="Times New Roman" w:hAnsi="Helvetica"/>
                <w:color w:val="000000"/>
                <w:sz w:val="20"/>
              </w:rPr>
              <w:t>70,153</w:t>
            </w:r>
            <w:r w:rsidRPr="004925C2">
              <w:rPr>
                <w:rFonts w:ascii="Helvetica" w:eastAsia="Times New Roman" w:hAnsi="Helvetica"/>
                <w:color w:val="000000"/>
                <w:sz w:val="20"/>
              </w:rPr>
              <w:t>)</w:t>
            </w:r>
          </w:p>
          <w:p w14:paraId="7AAD1330" w14:textId="0DFCD9AB" w:rsidR="00C11B94" w:rsidRPr="00E00B4E" w:rsidRDefault="00C11B94" w:rsidP="00E00B4E">
            <w:pPr>
              <w:pStyle w:val="ListParagraph"/>
              <w:numPr>
                <w:ilvl w:val="0"/>
                <w:numId w:val="5"/>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c.524G&gt;A in Solid tumours: 4.</w:t>
            </w:r>
            <w:r w:rsidR="00DA07E8">
              <w:rPr>
                <w:rFonts w:ascii="Helvetica" w:eastAsia="Times New Roman" w:hAnsi="Helvetica"/>
                <w:color w:val="000000"/>
                <w:sz w:val="20"/>
              </w:rPr>
              <w:t>40</w:t>
            </w:r>
            <w:r w:rsidRPr="00E00B4E">
              <w:rPr>
                <w:rFonts w:ascii="Helvetica" w:eastAsia="Times New Roman" w:hAnsi="Helvetica"/>
                <w:color w:val="000000"/>
                <w:sz w:val="20"/>
              </w:rPr>
              <w:t xml:space="preserve"> %</w:t>
            </w:r>
            <w:r w:rsidRPr="00E00B4E">
              <w:rPr>
                <w:rFonts w:ascii="Helvetica" w:hAnsi="Helvetica"/>
                <w:sz w:val="20"/>
              </w:rPr>
              <w:t xml:space="preserve"> </w:t>
            </w:r>
          </w:p>
          <w:p w14:paraId="5CC60B3A" w14:textId="06818B6C" w:rsidR="00C11B94" w:rsidRPr="00E00B4E" w:rsidRDefault="00C11B94" w:rsidP="00E00B4E">
            <w:pPr>
              <w:pStyle w:val="ListParagraph"/>
              <w:numPr>
                <w:ilvl w:val="0"/>
                <w:numId w:val="5"/>
              </w:numPr>
              <w:spacing w:before="40" w:after="40"/>
              <w:rPr>
                <w:rFonts w:ascii="Helvetica" w:eastAsia="Times New Roman" w:hAnsi="Helvetica"/>
                <w:color w:val="000000"/>
                <w:sz w:val="20"/>
              </w:rPr>
            </w:pPr>
            <w:r w:rsidRPr="00E00B4E">
              <w:rPr>
                <w:rFonts w:ascii="Helvetica" w:eastAsia="Times New Roman" w:hAnsi="Helvetica"/>
                <w:color w:val="000000"/>
                <w:sz w:val="20"/>
              </w:rPr>
              <w:t xml:space="preserve">c.524G&gt;A  in Solid tumours: </w:t>
            </w:r>
            <w:r w:rsidR="00DA07E8">
              <w:rPr>
                <w:rFonts w:ascii="Helvetica" w:eastAsia="Times New Roman" w:hAnsi="Helvetica"/>
                <w:color w:val="000000"/>
                <w:sz w:val="20"/>
              </w:rPr>
              <w:t>3,087</w:t>
            </w:r>
          </w:p>
          <w:p w14:paraId="68AEEF35" w14:textId="38A37888" w:rsidR="00C11B94" w:rsidRPr="00E00B4E" w:rsidRDefault="00C11B94" w:rsidP="006457D5">
            <w:pPr>
              <w:pStyle w:val="ListParagraph"/>
              <w:numPr>
                <w:ilvl w:val="0"/>
                <w:numId w:val="5"/>
              </w:numPr>
              <w:spacing w:before="40" w:after="40"/>
              <w:rPr>
                <w:rFonts w:ascii="Helvetica" w:hAnsi="Helvetica"/>
                <w:sz w:val="20"/>
              </w:rPr>
            </w:pPr>
            <w:r w:rsidRPr="00E00B4E">
              <w:rPr>
                <w:rFonts w:ascii="Helvetica" w:hAnsi="Helvetica"/>
                <w:sz w:val="20"/>
              </w:rPr>
              <w:t xml:space="preserve">Total number of </w:t>
            </w:r>
            <w:r w:rsidRPr="00E00B4E">
              <w:rPr>
                <w:rFonts w:ascii="Helvetica" w:eastAsia="Times New Roman" w:hAnsi="Helvetica"/>
                <w:color w:val="000000"/>
                <w:sz w:val="20"/>
              </w:rPr>
              <w:t>Solid tumours</w:t>
            </w:r>
            <w:r w:rsidRPr="00E00B4E">
              <w:rPr>
                <w:rFonts w:ascii="Helvetica" w:hAnsi="Helvetica"/>
                <w:sz w:val="20"/>
              </w:rPr>
              <w:t xml:space="preserve"> in the database: </w:t>
            </w:r>
            <w:r w:rsidR="00DA07E8">
              <w:rPr>
                <w:rFonts w:ascii="Helvetica" w:eastAsia="Times New Roman" w:hAnsi="Helvetica"/>
                <w:color w:val="000000"/>
                <w:sz w:val="20"/>
              </w:rPr>
              <w:t>70,153</w:t>
            </w:r>
          </w:p>
        </w:tc>
      </w:tr>
      <w:tr w:rsidR="00C11B94" w:rsidRPr="004925C2" w14:paraId="2C937B55" w14:textId="77777777" w:rsidTr="00AE6A80">
        <w:tc>
          <w:tcPr>
            <w:tcW w:w="2835" w:type="dxa"/>
            <w:tcBorders>
              <w:top w:val="single" w:sz="4" w:space="0" w:color="auto"/>
              <w:left w:val="single" w:sz="4" w:space="0" w:color="auto"/>
              <w:bottom w:val="single" w:sz="4" w:space="0" w:color="auto"/>
              <w:right w:val="single" w:sz="4" w:space="0" w:color="auto"/>
            </w:tcBorders>
          </w:tcPr>
          <w:p w14:paraId="3601D18A" w14:textId="3FDC7ED2" w:rsidR="00C11B94" w:rsidRPr="00AE6A80" w:rsidRDefault="00C11B94" w:rsidP="00AE6A80">
            <w:pPr>
              <w:rPr>
                <w:rFonts w:ascii="Helvetica" w:hAnsi="Helvetica"/>
                <w:b/>
                <w:sz w:val="20"/>
                <w:szCs w:val="20"/>
              </w:rPr>
            </w:pPr>
            <w:r w:rsidRPr="00AE6A80">
              <w:rPr>
                <w:rFonts w:ascii="Helvetica" w:hAnsi="Helvetica"/>
                <w:b/>
                <w:sz w:val="20"/>
                <w:szCs w:val="20"/>
              </w:rPr>
              <w:t>Tumour_Freq</w:t>
            </w:r>
          </w:p>
        </w:tc>
        <w:tc>
          <w:tcPr>
            <w:tcW w:w="6946" w:type="dxa"/>
            <w:tcBorders>
              <w:top w:val="single" w:sz="4" w:space="0" w:color="auto"/>
              <w:left w:val="single" w:sz="4" w:space="0" w:color="auto"/>
              <w:bottom w:val="single" w:sz="4" w:space="0" w:color="auto"/>
              <w:right w:val="single" w:sz="4" w:space="0" w:color="auto"/>
            </w:tcBorders>
          </w:tcPr>
          <w:p w14:paraId="7ED06C94" w14:textId="77777777" w:rsidR="00C11B94" w:rsidRPr="004925C2" w:rsidRDefault="00C11B94" w:rsidP="006457D5">
            <w:pPr>
              <w:spacing w:before="40" w:after="40"/>
              <w:rPr>
                <w:rFonts w:ascii="Helvetica" w:hAnsi="Helvetica"/>
                <w:sz w:val="20"/>
              </w:rPr>
            </w:pPr>
            <w:r w:rsidRPr="004925C2">
              <w:rPr>
                <w:rFonts w:ascii="Helvetica" w:hAnsi="Helvetica"/>
                <w:sz w:val="20"/>
              </w:rPr>
              <w:t>Frequency of the variant (cDNA_nomenclature) in tumours only (excluding variants from cell lines, germline and non-neoplastic diseases)</w:t>
            </w:r>
          </w:p>
          <w:p w14:paraId="16DAA85C" w14:textId="77777777" w:rsidR="00E00B4E" w:rsidRDefault="00E00B4E" w:rsidP="006457D5">
            <w:pPr>
              <w:rPr>
                <w:rFonts w:ascii="Helvetica" w:hAnsi="Helvetica"/>
                <w:sz w:val="20"/>
              </w:rPr>
            </w:pPr>
          </w:p>
          <w:p w14:paraId="1CE2549E" w14:textId="77136D45" w:rsidR="00C11B94" w:rsidRPr="004925C2" w:rsidRDefault="00C11B94" w:rsidP="006457D5">
            <w:pPr>
              <w:rPr>
                <w:rFonts w:ascii="Helvetica" w:eastAsia="Times New Roman" w:hAnsi="Helvetica"/>
                <w:color w:val="000000"/>
                <w:sz w:val="20"/>
              </w:rPr>
            </w:pPr>
            <w:r w:rsidRPr="004925C2">
              <w:rPr>
                <w:rFonts w:ascii="Helvetica" w:hAnsi="Helvetica"/>
                <w:sz w:val="20"/>
              </w:rPr>
              <w:t xml:space="preserve">e.g.: for variant </w:t>
            </w:r>
            <w:r w:rsidRPr="004925C2">
              <w:rPr>
                <w:rFonts w:ascii="Helvetica" w:eastAsia="Times New Roman" w:hAnsi="Helvetica"/>
                <w:color w:val="000000"/>
                <w:sz w:val="20"/>
              </w:rPr>
              <w:t>c.524G&gt;A, the entry will be 4.</w:t>
            </w:r>
            <w:r w:rsidR="00F06C97">
              <w:rPr>
                <w:rFonts w:ascii="Helvetica" w:eastAsia="Times New Roman" w:hAnsi="Helvetica"/>
                <w:color w:val="000000"/>
                <w:sz w:val="20"/>
              </w:rPr>
              <w:t>33</w:t>
            </w:r>
            <w:r w:rsidRPr="004925C2">
              <w:rPr>
                <w:rFonts w:ascii="Helvetica" w:eastAsia="Times New Roman" w:hAnsi="Helvetica"/>
                <w:color w:val="000000"/>
                <w:sz w:val="20"/>
              </w:rPr>
              <w:t xml:space="preserve"> (</w:t>
            </w:r>
            <w:r w:rsidR="00F06C97">
              <w:rPr>
                <w:rFonts w:ascii="Helvetica" w:eastAsia="Times New Roman" w:hAnsi="Helvetica"/>
                <w:color w:val="000000"/>
                <w:sz w:val="20"/>
              </w:rPr>
              <w:t>3,148</w:t>
            </w:r>
            <w:r w:rsidRPr="004925C2">
              <w:rPr>
                <w:rFonts w:ascii="Helvetica" w:eastAsia="Times New Roman" w:hAnsi="Helvetica"/>
                <w:color w:val="000000"/>
                <w:sz w:val="20"/>
              </w:rPr>
              <w:t>/</w:t>
            </w:r>
            <w:r w:rsidR="00F06C97">
              <w:rPr>
                <w:rFonts w:ascii="Helvetica" w:eastAsia="Times New Roman" w:hAnsi="Helvetica"/>
                <w:color w:val="000000"/>
                <w:sz w:val="20"/>
              </w:rPr>
              <w:t>72,829</w:t>
            </w:r>
            <w:r w:rsidRPr="004925C2">
              <w:rPr>
                <w:rFonts w:ascii="Helvetica" w:eastAsia="Times New Roman" w:hAnsi="Helvetica"/>
                <w:color w:val="000000"/>
                <w:sz w:val="20"/>
              </w:rPr>
              <w:t>)</w:t>
            </w:r>
          </w:p>
          <w:p w14:paraId="4F7FB57F" w14:textId="014D935F" w:rsidR="00C11B94" w:rsidRPr="00E00B4E" w:rsidRDefault="00C11B94" w:rsidP="00E00B4E">
            <w:pPr>
              <w:pStyle w:val="ListParagraph"/>
              <w:numPr>
                <w:ilvl w:val="0"/>
                <w:numId w:val="6"/>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c.524G&gt;A in tumours: 4.</w:t>
            </w:r>
            <w:r w:rsidR="00F06C97">
              <w:rPr>
                <w:rFonts w:ascii="Helvetica" w:eastAsia="Times New Roman" w:hAnsi="Helvetica"/>
                <w:color w:val="000000"/>
                <w:sz w:val="20"/>
              </w:rPr>
              <w:t>33</w:t>
            </w:r>
            <w:r w:rsidRPr="00E00B4E">
              <w:rPr>
                <w:rFonts w:ascii="Helvetica" w:eastAsia="Times New Roman" w:hAnsi="Helvetica"/>
                <w:color w:val="000000"/>
                <w:sz w:val="20"/>
              </w:rPr>
              <w:t xml:space="preserve"> %</w:t>
            </w:r>
            <w:r w:rsidRPr="00E00B4E">
              <w:rPr>
                <w:rFonts w:ascii="Helvetica" w:hAnsi="Helvetica"/>
                <w:sz w:val="20"/>
              </w:rPr>
              <w:t xml:space="preserve"> </w:t>
            </w:r>
          </w:p>
          <w:p w14:paraId="7162976F" w14:textId="5992B506" w:rsidR="00C11B94" w:rsidRPr="00E00B4E" w:rsidRDefault="00C11B94" w:rsidP="00E00B4E">
            <w:pPr>
              <w:pStyle w:val="ListParagraph"/>
              <w:numPr>
                <w:ilvl w:val="0"/>
                <w:numId w:val="6"/>
              </w:numPr>
              <w:spacing w:before="40" w:after="40"/>
              <w:rPr>
                <w:rFonts w:ascii="Helvetica" w:eastAsia="Times New Roman" w:hAnsi="Helvetica"/>
                <w:color w:val="000000"/>
                <w:sz w:val="20"/>
              </w:rPr>
            </w:pPr>
            <w:r w:rsidRPr="00E00B4E">
              <w:rPr>
                <w:rFonts w:ascii="Helvetica" w:eastAsia="Times New Roman" w:hAnsi="Helvetica"/>
                <w:color w:val="000000"/>
                <w:sz w:val="20"/>
              </w:rPr>
              <w:t xml:space="preserve">c.524G&gt;A  in tumours: </w:t>
            </w:r>
            <w:r w:rsidR="00F06C97">
              <w:rPr>
                <w:rFonts w:ascii="Helvetica" w:eastAsia="Times New Roman" w:hAnsi="Helvetica"/>
                <w:color w:val="000000"/>
                <w:sz w:val="20"/>
              </w:rPr>
              <w:t>3,148</w:t>
            </w:r>
          </w:p>
          <w:p w14:paraId="52C36200" w14:textId="31C17664" w:rsidR="00C11B94" w:rsidRPr="00E00B4E" w:rsidRDefault="00C11B94" w:rsidP="00E00B4E">
            <w:pPr>
              <w:pStyle w:val="ListParagraph"/>
              <w:numPr>
                <w:ilvl w:val="0"/>
                <w:numId w:val="6"/>
              </w:numPr>
              <w:spacing w:before="40" w:after="40"/>
              <w:rPr>
                <w:rFonts w:ascii="Helvetica" w:hAnsi="Helvetica"/>
                <w:sz w:val="20"/>
              </w:rPr>
            </w:pPr>
            <w:r w:rsidRPr="00E00B4E">
              <w:rPr>
                <w:rFonts w:ascii="Helvetica" w:hAnsi="Helvetica"/>
                <w:sz w:val="20"/>
              </w:rPr>
              <w:t xml:space="preserve">Total number of </w:t>
            </w:r>
            <w:r w:rsidRPr="00E00B4E">
              <w:rPr>
                <w:rFonts w:ascii="Helvetica" w:eastAsia="Times New Roman" w:hAnsi="Helvetica"/>
                <w:color w:val="000000"/>
                <w:sz w:val="20"/>
              </w:rPr>
              <w:t>tumours</w:t>
            </w:r>
            <w:r w:rsidRPr="00E00B4E">
              <w:rPr>
                <w:rFonts w:ascii="Helvetica" w:hAnsi="Helvetica"/>
                <w:sz w:val="20"/>
              </w:rPr>
              <w:t xml:space="preserve"> in the database: </w:t>
            </w:r>
            <w:r w:rsidR="00F06C97">
              <w:rPr>
                <w:rFonts w:ascii="Helvetica" w:eastAsia="Times New Roman" w:hAnsi="Helvetica"/>
                <w:color w:val="000000"/>
                <w:sz w:val="20"/>
              </w:rPr>
              <w:t>72,829</w:t>
            </w:r>
          </w:p>
        </w:tc>
      </w:tr>
      <w:tr w:rsidR="001B420B" w:rsidRPr="004925C2" w14:paraId="10199E5B" w14:textId="77777777" w:rsidTr="00AE6A80">
        <w:tc>
          <w:tcPr>
            <w:tcW w:w="2835" w:type="dxa"/>
            <w:tcBorders>
              <w:top w:val="single" w:sz="4" w:space="0" w:color="auto"/>
              <w:left w:val="single" w:sz="4" w:space="0" w:color="auto"/>
              <w:bottom w:val="single" w:sz="4" w:space="0" w:color="auto"/>
              <w:right w:val="single" w:sz="4" w:space="0" w:color="auto"/>
            </w:tcBorders>
          </w:tcPr>
          <w:p w14:paraId="30EF43D9" w14:textId="77777777" w:rsidR="001B420B" w:rsidRPr="00AE6A80" w:rsidRDefault="001B420B" w:rsidP="00AE6A80">
            <w:pPr>
              <w:rPr>
                <w:rFonts w:ascii="Helvetica" w:hAnsi="Helvetica"/>
                <w:b/>
                <w:sz w:val="20"/>
                <w:szCs w:val="20"/>
              </w:rPr>
            </w:pPr>
            <w:r w:rsidRPr="00AE6A80">
              <w:rPr>
                <w:rFonts w:ascii="Helvetica" w:hAnsi="Helvetica"/>
                <w:b/>
                <w:sz w:val="20"/>
                <w:szCs w:val="20"/>
              </w:rPr>
              <w:t>Cell_line_Freq</w:t>
            </w:r>
          </w:p>
        </w:tc>
        <w:tc>
          <w:tcPr>
            <w:tcW w:w="6946" w:type="dxa"/>
            <w:tcBorders>
              <w:top w:val="single" w:sz="4" w:space="0" w:color="auto"/>
              <w:left w:val="single" w:sz="4" w:space="0" w:color="auto"/>
              <w:bottom w:val="single" w:sz="4" w:space="0" w:color="auto"/>
              <w:right w:val="single" w:sz="4" w:space="0" w:color="auto"/>
            </w:tcBorders>
          </w:tcPr>
          <w:p w14:paraId="660A98BF" w14:textId="77777777" w:rsidR="001B420B" w:rsidRPr="004925C2" w:rsidRDefault="001B420B" w:rsidP="006457D5">
            <w:pPr>
              <w:spacing w:before="40" w:after="40"/>
              <w:rPr>
                <w:rFonts w:ascii="Helvetica" w:hAnsi="Helvetica"/>
                <w:sz w:val="20"/>
              </w:rPr>
            </w:pPr>
            <w:r w:rsidRPr="004925C2">
              <w:rPr>
                <w:rFonts w:ascii="Helvetica" w:hAnsi="Helvetica"/>
                <w:sz w:val="20"/>
              </w:rPr>
              <w:t>Frequency of the variant (cDNA_nomenclature) in cell lines only (excluding variants from tumours, germline and non-neoplastic diseases)</w:t>
            </w:r>
          </w:p>
          <w:p w14:paraId="017594D0" w14:textId="77777777" w:rsidR="00E00B4E" w:rsidRDefault="00E00B4E" w:rsidP="006457D5">
            <w:pPr>
              <w:rPr>
                <w:rFonts w:ascii="Helvetica" w:hAnsi="Helvetica"/>
                <w:sz w:val="20"/>
              </w:rPr>
            </w:pPr>
          </w:p>
          <w:p w14:paraId="3F92CB14" w14:textId="529EF205" w:rsidR="001B420B" w:rsidRPr="004925C2" w:rsidRDefault="001B420B" w:rsidP="006457D5">
            <w:pPr>
              <w:rPr>
                <w:rFonts w:ascii="Helvetica" w:eastAsia="Times New Roman" w:hAnsi="Helvetica"/>
                <w:color w:val="000000"/>
                <w:sz w:val="20"/>
              </w:rPr>
            </w:pPr>
            <w:r w:rsidRPr="004925C2">
              <w:rPr>
                <w:rFonts w:ascii="Helvetica" w:hAnsi="Helvetica"/>
                <w:sz w:val="20"/>
              </w:rPr>
              <w:t xml:space="preserve">e.g.: for variant </w:t>
            </w:r>
            <w:r w:rsidRPr="004925C2">
              <w:rPr>
                <w:rFonts w:ascii="Helvetica" w:eastAsia="Times New Roman" w:hAnsi="Helvetica"/>
                <w:color w:val="000000"/>
                <w:sz w:val="20"/>
              </w:rPr>
              <w:t>c.524G&gt;A, the entry will be 3.</w:t>
            </w:r>
            <w:r w:rsidR="0009730A">
              <w:rPr>
                <w:rFonts w:ascii="Helvetica" w:eastAsia="Times New Roman" w:hAnsi="Helvetica"/>
                <w:color w:val="000000"/>
                <w:sz w:val="20"/>
              </w:rPr>
              <w:t>77</w:t>
            </w:r>
            <w:r w:rsidRPr="004925C2">
              <w:rPr>
                <w:rFonts w:ascii="Helvetica" w:eastAsia="Times New Roman" w:hAnsi="Helvetica"/>
                <w:color w:val="000000"/>
                <w:sz w:val="20"/>
              </w:rPr>
              <w:t xml:space="preserve"> (14</w:t>
            </w:r>
            <w:r w:rsidR="0009730A">
              <w:rPr>
                <w:rFonts w:ascii="Helvetica" w:eastAsia="Times New Roman" w:hAnsi="Helvetica"/>
                <w:color w:val="000000"/>
                <w:sz w:val="20"/>
              </w:rPr>
              <w:t>6</w:t>
            </w:r>
            <w:r w:rsidRPr="004925C2">
              <w:rPr>
                <w:rFonts w:ascii="Helvetica" w:eastAsia="Times New Roman" w:hAnsi="Helvetica"/>
                <w:color w:val="000000"/>
                <w:sz w:val="20"/>
              </w:rPr>
              <w:t>/3,</w:t>
            </w:r>
            <w:r w:rsidR="0009730A">
              <w:rPr>
                <w:rFonts w:ascii="Helvetica" w:eastAsia="Times New Roman" w:hAnsi="Helvetica"/>
                <w:color w:val="000000"/>
                <w:sz w:val="20"/>
              </w:rPr>
              <w:t>864</w:t>
            </w:r>
            <w:r w:rsidRPr="004925C2">
              <w:rPr>
                <w:rFonts w:ascii="Helvetica" w:eastAsia="Times New Roman" w:hAnsi="Helvetica"/>
                <w:color w:val="000000"/>
                <w:sz w:val="20"/>
              </w:rPr>
              <w:t>)</w:t>
            </w:r>
          </w:p>
          <w:p w14:paraId="060439B2" w14:textId="091AEBDB" w:rsidR="001B420B" w:rsidRPr="00E00B4E" w:rsidRDefault="001B420B" w:rsidP="00E00B4E">
            <w:pPr>
              <w:pStyle w:val="ListParagraph"/>
              <w:numPr>
                <w:ilvl w:val="0"/>
                <w:numId w:val="7"/>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c.524G&gt;A in tumours: 3.</w:t>
            </w:r>
            <w:r w:rsidR="0009730A">
              <w:rPr>
                <w:rFonts w:ascii="Helvetica" w:eastAsia="Times New Roman" w:hAnsi="Helvetica"/>
                <w:color w:val="000000"/>
                <w:sz w:val="20"/>
              </w:rPr>
              <w:t>77</w:t>
            </w:r>
            <w:r w:rsidRPr="00E00B4E">
              <w:rPr>
                <w:rFonts w:ascii="Helvetica" w:eastAsia="Times New Roman" w:hAnsi="Helvetica"/>
                <w:color w:val="000000"/>
                <w:sz w:val="20"/>
              </w:rPr>
              <w:t xml:space="preserve"> %</w:t>
            </w:r>
            <w:r w:rsidRPr="00E00B4E">
              <w:rPr>
                <w:rFonts w:ascii="Helvetica" w:hAnsi="Helvetica"/>
                <w:sz w:val="20"/>
              </w:rPr>
              <w:t xml:space="preserve"> </w:t>
            </w:r>
          </w:p>
          <w:p w14:paraId="6B2617D6" w14:textId="288CFB25" w:rsidR="001B420B" w:rsidRPr="00E00B4E" w:rsidRDefault="001B420B" w:rsidP="00E00B4E">
            <w:pPr>
              <w:pStyle w:val="ListParagraph"/>
              <w:numPr>
                <w:ilvl w:val="0"/>
                <w:numId w:val="7"/>
              </w:numPr>
              <w:spacing w:before="40" w:after="40"/>
              <w:rPr>
                <w:rFonts w:ascii="Helvetica" w:eastAsia="Times New Roman" w:hAnsi="Helvetica"/>
                <w:color w:val="000000"/>
                <w:sz w:val="20"/>
              </w:rPr>
            </w:pPr>
            <w:r w:rsidRPr="00E00B4E">
              <w:rPr>
                <w:rFonts w:ascii="Helvetica" w:eastAsia="Times New Roman" w:hAnsi="Helvetica"/>
                <w:color w:val="000000"/>
                <w:sz w:val="20"/>
              </w:rPr>
              <w:t>c.524G&gt;A  in tumours: 1</w:t>
            </w:r>
            <w:r w:rsidR="0009730A">
              <w:rPr>
                <w:rFonts w:ascii="Helvetica" w:eastAsia="Times New Roman" w:hAnsi="Helvetica"/>
                <w:color w:val="000000"/>
                <w:sz w:val="20"/>
              </w:rPr>
              <w:t>46</w:t>
            </w:r>
          </w:p>
          <w:p w14:paraId="2F6D5318" w14:textId="7ED37F4D" w:rsidR="001B420B" w:rsidRPr="00E00B4E" w:rsidRDefault="001B420B" w:rsidP="0009730A">
            <w:pPr>
              <w:pStyle w:val="ListParagraph"/>
              <w:numPr>
                <w:ilvl w:val="0"/>
                <w:numId w:val="7"/>
              </w:numPr>
              <w:spacing w:before="40" w:after="40"/>
              <w:rPr>
                <w:rFonts w:ascii="Helvetica" w:hAnsi="Helvetica"/>
                <w:sz w:val="20"/>
              </w:rPr>
            </w:pPr>
            <w:r w:rsidRPr="00E00B4E">
              <w:rPr>
                <w:rFonts w:ascii="Helvetica" w:hAnsi="Helvetica"/>
                <w:sz w:val="20"/>
              </w:rPr>
              <w:t xml:space="preserve">Total number of </w:t>
            </w:r>
            <w:r w:rsidRPr="00E00B4E">
              <w:rPr>
                <w:rFonts w:ascii="Helvetica" w:eastAsia="Times New Roman" w:hAnsi="Helvetica"/>
                <w:color w:val="000000"/>
                <w:sz w:val="20"/>
              </w:rPr>
              <w:t>cell lines</w:t>
            </w:r>
            <w:r w:rsidRPr="00E00B4E">
              <w:rPr>
                <w:rFonts w:ascii="Helvetica" w:hAnsi="Helvetica"/>
                <w:sz w:val="20"/>
              </w:rPr>
              <w:t xml:space="preserve"> in the database: </w:t>
            </w:r>
            <w:r w:rsidRPr="00E00B4E">
              <w:rPr>
                <w:rFonts w:ascii="Helvetica" w:eastAsia="Times New Roman" w:hAnsi="Helvetica"/>
                <w:color w:val="000000"/>
                <w:sz w:val="20"/>
              </w:rPr>
              <w:t>3,</w:t>
            </w:r>
            <w:r w:rsidR="0009730A">
              <w:rPr>
                <w:rFonts w:ascii="Helvetica" w:eastAsia="Times New Roman" w:hAnsi="Helvetica"/>
                <w:color w:val="000000"/>
                <w:sz w:val="20"/>
              </w:rPr>
              <w:t>864</w:t>
            </w:r>
          </w:p>
        </w:tc>
      </w:tr>
      <w:tr w:rsidR="001B420B" w:rsidRPr="004925C2" w14:paraId="72A5726B" w14:textId="77777777" w:rsidTr="00AE6A80">
        <w:tc>
          <w:tcPr>
            <w:tcW w:w="2835" w:type="dxa"/>
            <w:tcBorders>
              <w:top w:val="single" w:sz="4" w:space="0" w:color="auto"/>
              <w:left w:val="single" w:sz="4" w:space="0" w:color="auto"/>
              <w:bottom w:val="single" w:sz="4" w:space="0" w:color="auto"/>
              <w:right w:val="single" w:sz="4" w:space="0" w:color="auto"/>
            </w:tcBorders>
          </w:tcPr>
          <w:p w14:paraId="41DCCC58" w14:textId="77777777" w:rsidR="001B420B" w:rsidRPr="00AE6A80" w:rsidRDefault="001B420B" w:rsidP="00AE6A80">
            <w:pPr>
              <w:rPr>
                <w:rFonts w:ascii="Helvetica" w:hAnsi="Helvetica"/>
                <w:b/>
                <w:sz w:val="20"/>
                <w:szCs w:val="20"/>
              </w:rPr>
            </w:pPr>
            <w:r w:rsidRPr="00AE6A80">
              <w:rPr>
                <w:rFonts w:ascii="Helvetica" w:hAnsi="Helvetica"/>
                <w:b/>
                <w:sz w:val="20"/>
                <w:szCs w:val="20"/>
              </w:rPr>
              <w:lastRenderedPageBreak/>
              <w:t>Somatic_Freq</w:t>
            </w:r>
          </w:p>
        </w:tc>
        <w:tc>
          <w:tcPr>
            <w:tcW w:w="6946" w:type="dxa"/>
            <w:tcBorders>
              <w:top w:val="single" w:sz="4" w:space="0" w:color="auto"/>
              <w:left w:val="single" w:sz="4" w:space="0" w:color="auto"/>
              <w:bottom w:val="single" w:sz="4" w:space="0" w:color="auto"/>
              <w:right w:val="single" w:sz="4" w:space="0" w:color="auto"/>
            </w:tcBorders>
          </w:tcPr>
          <w:p w14:paraId="4E982A27" w14:textId="77777777" w:rsidR="001B420B" w:rsidRPr="004925C2" w:rsidRDefault="001B420B" w:rsidP="006457D5">
            <w:pPr>
              <w:spacing w:before="40" w:after="40"/>
              <w:rPr>
                <w:rFonts w:ascii="Helvetica" w:hAnsi="Helvetica"/>
                <w:sz w:val="20"/>
              </w:rPr>
            </w:pPr>
            <w:r w:rsidRPr="004925C2">
              <w:rPr>
                <w:rFonts w:ascii="Helvetica" w:hAnsi="Helvetica"/>
                <w:sz w:val="20"/>
              </w:rPr>
              <w:t>Frequency of the variant (cDNA_nomenclature) found as a somatic event</w:t>
            </w:r>
          </w:p>
          <w:p w14:paraId="1D2537EB" w14:textId="77777777" w:rsidR="00E00B4E" w:rsidRDefault="00E00B4E" w:rsidP="006457D5">
            <w:pPr>
              <w:rPr>
                <w:rFonts w:ascii="Helvetica" w:hAnsi="Helvetica"/>
                <w:sz w:val="20"/>
              </w:rPr>
            </w:pPr>
          </w:p>
          <w:p w14:paraId="3E96005F" w14:textId="5B4847A7" w:rsidR="001B420B" w:rsidRPr="004925C2" w:rsidRDefault="001B420B" w:rsidP="006457D5">
            <w:pPr>
              <w:rPr>
                <w:rFonts w:ascii="Helvetica" w:eastAsia="Times New Roman" w:hAnsi="Helvetica"/>
                <w:color w:val="000000"/>
                <w:sz w:val="20"/>
              </w:rPr>
            </w:pPr>
            <w:r w:rsidRPr="004925C2">
              <w:rPr>
                <w:rFonts w:ascii="Helvetica" w:hAnsi="Helvetica"/>
                <w:sz w:val="20"/>
              </w:rPr>
              <w:t xml:space="preserve">e.g.: for variant </w:t>
            </w:r>
            <w:r w:rsidRPr="004925C2">
              <w:rPr>
                <w:rFonts w:ascii="Helvetica" w:eastAsia="Times New Roman" w:hAnsi="Helvetica"/>
                <w:color w:val="000000"/>
                <w:sz w:val="20"/>
              </w:rPr>
              <w:t>c.524G&gt;A, the entry will be 4.13 (</w:t>
            </w:r>
            <w:r w:rsidR="008C6EE8">
              <w:rPr>
                <w:rFonts w:ascii="Helvetica" w:eastAsia="Times New Roman" w:hAnsi="Helvetica"/>
                <w:color w:val="000000"/>
                <w:sz w:val="20"/>
              </w:rPr>
              <w:t>3,346</w:t>
            </w:r>
            <w:r w:rsidRPr="004925C2">
              <w:rPr>
                <w:rFonts w:ascii="Helvetica" w:eastAsia="Times New Roman" w:hAnsi="Helvetica"/>
                <w:color w:val="000000"/>
                <w:sz w:val="20"/>
              </w:rPr>
              <w:t>/</w:t>
            </w:r>
            <w:r w:rsidR="008C6EE8">
              <w:rPr>
                <w:rFonts w:ascii="Helvetica" w:eastAsia="Times New Roman" w:hAnsi="Helvetica"/>
                <w:color w:val="000000"/>
                <w:sz w:val="20"/>
              </w:rPr>
              <w:t>78,639</w:t>
            </w:r>
            <w:r w:rsidRPr="004925C2">
              <w:rPr>
                <w:rFonts w:ascii="Helvetica" w:eastAsia="Times New Roman" w:hAnsi="Helvetica"/>
                <w:color w:val="000000"/>
                <w:sz w:val="20"/>
              </w:rPr>
              <w:t>)</w:t>
            </w:r>
          </w:p>
          <w:p w14:paraId="5996DC67" w14:textId="3017BF0F" w:rsidR="001B420B" w:rsidRPr="00E00B4E" w:rsidRDefault="001B420B" w:rsidP="00E00B4E">
            <w:pPr>
              <w:pStyle w:val="ListParagraph"/>
              <w:numPr>
                <w:ilvl w:val="0"/>
                <w:numId w:val="8"/>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c.524G&gt;A in tumours: 4.</w:t>
            </w:r>
            <w:r w:rsidR="008C6EE8">
              <w:rPr>
                <w:rFonts w:ascii="Helvetica" w:eastAsia="Times New Roman" w:hAnsi="Helvetica"/>
                <w:color w:val="000000"/>
                <w:sz w:val="20"/>
              </w:rPr>
              <w:t>26</w:t>
            </w:r>
            <w:r w:rsidRPr="00E00B4E">
              <w:rPr>
                <w:rFonts w:ascii="Helvetica" w:eastAsia="Times New Roman" w:hAnsi="Helvetica"/>
                <w:color w:val="000000"/>
                <w:sz w:val="20"/>
              </w:rPr>
              <w:t xml:space="preserve"> %</w:t>
            </w:r>
            <w:r w:rsidRPr="00E00B4E">
              <w:rPr>
                <w:rFonts w:ascii="Helvetica" w:hAnsi="Helvetica"/>
                <w:sz w:val="20"/>
              </w:rPr>
              <w:t xml:space="preserve"> </w:t>
            </w:r>
          </w:p>
          <w:p w14:paraId="0B924119" w14:textId="04877D6C" w:rsidR="001B420B" w:rsidRPr="00E00B4E" w:rsidRDefault="001B420B" w:rsidP="00E00B4E">
            <w:pPr>
              <w:pStyle w:val="ListParagraph"/>
              <w:numPr>
                <w:ilvl w:val="0"/>
                <w:numId w:val="8"/>
              </w:numPr>
              <w:spacing w:before="40" w:after="40"/>
              <w:rPr>
                <w:rFonts w:ascii="Helvetica" w:eastAsia="Times New Roman" w:hAnsi="Helvetica"/>
                <w:color w:val="000000"/>
                <w:sz w:val="20"/>
              </w:rPr>
            </w:pPr>
            <w:r w:rsidRPr="00E00B4E">
              <w:rPr>
                <w:rFonts w:ascii="Helvetica" w:eastAsia="Times New Roman" w:hAnsi="Helvetica"/>
                <w:color w:val="000000"/>
                <w:sz w:val="20"/>
              </w:rPr>
              <w:t xml:space="preserve">c.524G&gt;A  in tumours: </w:t>
            </w:r>
            <w:r w:rsidR="008C6EE8">
              <w:rPr>
                <w:rFonts w:ascii="Helvetica" w:eastAsia="Times New Roman" w:hAnsi="Helvetica"/>
                <w:color w:val="000000"/>
                <w:sz w:val="20"/>
              </w:rPr>
              <w:t>3,346</w:t>
            </w:r>
          </w:p>
          <w:p w14:paraId="04D82238" w14:textId="61921E1A" w:rsidR="001B420B" w:rsidRPr="00E00B4E" w:rsidRDefault="001B420B" w:rsidP="00E00B4E">
            <w:pPr>
              <w:pStyle w:val="ListParagraph"/>
              <w:numPr>
                <w:ilvl w:val="0"/>
                <w:numId w:val="8"/>
              </w:numPr>
              <w:spacing w:before="40" w:after="40"/>
              <w:rPr>
                <w:rFonts w:ascii="Helvetica" w:hAnsi="Helvetica"/>
                <w:sz w:val="20"/>
              </w:rPr>
            </w:pPr>
            <w:r w:rsidRPr="00E00B4E">
              <w:rPr>
                <w:rFonts w:ascii="Helvetica" w:hAnsi="Helvetica"/>
                <w:sz w:val="20"/>
              </w:rPr>
              <w:t xml:space="preserve">Total number of </w:t>
            </w:r>
            <w:r w:rsidRPr="00E00B4E">
              <w:rPr>
                <w:rFonts w:ascii="Helvetica" w:eastAsia="Times New Roman" w:hAnsi="Helvetica"/>
                <w:color w:val="000000"/>
                <w:sz w:val="20"/>
              </w:rPr>
              <w:t>cell lines</w:t>
            </w:r>
            <w:r w:rsidRPr="00E00B4E">
              <w:rPr>
                <w:rFonts w:ascii="Helvetica" w:hAnsi="Helvetica"/>
                <w:sz w:val="20"/>
              </w:rPr>
              <w:t xml:space="preserve"> in the database: </w:t>
            </w:r>
            <w:r w:rsidR="008C6EE8">
              <w:rPr>
                <w:rFonts w:ascii="Helvetica" w:eastAsia="Times New Roman" w:hAnsi="Helvetica"/>
                <w:color w:val="000000"/>
                <w:sz w:val="20"/>
              </w:rPr>
              <w:t>78,639</w:t>
            </w:r>
          </w:p>
        </w:tc>
      </w:tr>
      <w:tr w:rsidR="001B420B" w:rsidRPr="004925C2" w14:paraId="0403B421" w14:textId="77777777" w:rsidTr="00AE6A80">
        <w:tc>
          <w:tcPr>
            <w:tcW w:w="2835" w:type="dxa"/>
            <w:tcBorders>
              <w:top w:val="single" w:sz="4" w:space="0" w:color="auto"/>
              <w:left w:val="single" w:sz="4" w:space="0" w:color="auto"/>
              <w:bottom w:val="single" w:sz="4" w:space="0" w:color="auto"/>
              <w:right w:val="single" w:sz="4" w:space="0" w:color="auto"/>
            </w:tcBorders>
          </w:tcPr>
          <w:p w14:paraId="502355ED" w14:textId="77777777" w:rsidR="001B420B" w:rsidRPr="00AE6A80" w:rsidRDefault="001B420B" w:rsidP="00AE6A80">
            <w:pPr>
              <w:rPr>
                <w:rFonts w:ascii="Helvetica" w:hAnsi="Helvetica"/>
                <w:b/>
                <w:sz w:val="20"/>
                <w:szCs w:val="20"/>
              </w:rPr>
            </w:pPr>
            <w:r w:rsidRPr="00AE6A80">
              <w:rPr>
                <w:rFonts w:ascii="Helvetica" w:hAnsi="Helvetica"/>
                <w:b/>
                <w:sz w:val="20"/>
                <w:szCs w:val="20"/>
              </w:rPr>
              <w:t>Germline_Freq</w:t>
            </w:r>
          </w:p>
        </w:tc>
        <w:tc>
          <w:tcPr>
            <w:tcW w:w="6946" w:type="dxa"/>
            <w:tcBorders>
              <w:top w:val="single" w:sz="4" w:space="0" w:color="auto"/>
              <w:left w:val="single" w:sz="4" w:space="0" w:color="auto"/>
              <w:bottom w:val="single" w:sz="4" w:space="0" w:color="auto"/>
              <w:right w:val="single" w:sz="4" w:space="0" w:color="auto"/>
            </w:tcBorders>
          </w:tcPr>
          <w:p w14:paraId="76A44407" w14:textId="77777777" w:rsidR="001B420B" w:rsidRPr="004925C2" w:rsidRDefault="001B420B" w:rsidP="006457D5">
            <w:pPr>
              <w:spacing w:before="40" w:after="40"/>
              <w:rPr>
                <w:rFonts w:ascii="Helvetica" w:hAnsi="Helvetica"/>
                <w:sz w:val="20"/>
              </w:rPr>
            </w:pPr>
            <w:r w:rsidRPr="004925C2">
              <w:rPr>
                <w:rFonts w:ascii="Helvetica" w:hAnsi="Helvetica"/>
                <w:sz w:val="20"/>
              </w:rPr>
              <w:t>Frequency of the variant (cDNA_nomenclature) found as a germline event</w:t>
            </w:r>
          </w:p>
          <w:p w14:paraId="254D2F88" w14:textId="77777777" w:rsidR="00E00B4E" w:rsidRDefault="00E00B4E" w:rsidP="006457D5">
            <w:pPr>
              <w:rPr>
                <w:rFonts w:ascii="Helvetica" w:hAnsi="Helvetica"/>
                <w:sz w:val="20"/>
              </w:rPr>
            </w:pPr>
          </w:p>
          <w:p w14:paraId="16D2C611" w14:textId="50128ADA" w:rsidR="001B420B" w:rsidRPr="004925C2" w:rsidRDefault="001B420B" w:rsidP="006457D5">
            <w:pPr>
              <w:rPr>
                <w:rFonts w:ascii="Helvetica" w:eastAsia="Times New Roman" w:hAnsi="Helvetica"/>
                <w:color w:val="000000"/>
                <w:sz w:val="20"/>
              </w:rPr>
            </w:pPr>
            <w:r w:rsidRPr="004925C2">
              <w:rPr>
                <w:rFonts w:ascii="Helvetica" w:hAnsi="Helvetica"/>
                <w:sz w:val="20"/>
              </w:rPr>
              <w:t xml:space="preserve">e.g.: for variant </w:t>
            </w:r>
            <w:r w:rsidRPr="004925C2">
              <w:rPr>
                <w:rFonts w:ascii="Helvetica" w:eastAsia="Times New Roman" w:hAnsi="Helvetica"/>
                <w:color w:val="000000"/>
                <w:sz w:val="20"/>
              </w:rPr>
              <w:t xml:space="preserve">c.524G&gt;A, the entry will be </w:t>
            </w:r>
            <w:r w:rsidR="00AC3249">
              <w:rPr>
                <w:rFonts w:ascii="Helvetica" w:eastAsia="Times New Roman" w:hAnsi="Helvetica"/>
                <w:color w:val="000000"/>
                <w:sz w:val="20"/>
              </w:rPr>
              <w:t>4.47</w:t>
            </w:r>
            <w:r w:rsidRPr="004925C2">
              <w:rPr>
                <w:rFonts w:ascii="Helvetica" w:eastAsia="Times New Roman" w:hAnsi="Helvetica"/>
                <w:color w:val="000000"/>
                <w:sz w:val="20"/>
              </w:rPr>
              <w:t xml:space="preserve"> (</w:t>
            </w:r>
            <w:r w:rsidR="00AC3249">
              <w:rPr>
                <w:rFonts w:ascii="Helvetica" w:eastAsia="Times New Roman" w:hAnsi="Helvetica"/>
                <w:color w:val="000000"/>
                <w:sz w:val="20"/>
              </w:rPr>
              <w:t>52</w:t>
            </w:r>
            <w:r w:rsidRPr="004925C2">
              <w:rPr>
                <w:rFonts w:ascii="Helvetica" w:eastAsia="Times New Roman" w:hAnsi="Helvetica"/>
                <w:color w:val="000000"/>
                <w:sz w:val="20"/>
              </w:rPr>
              <w:t>/</w:t>
            </w:r>
            <w:r w:rsidR="00AC3249">
              <w:rPr>
                <w:rFonts w:ascii="Helvetica" w:eastAsia="Times New Roman" w:hAnsi="Helvetica"/>
                <w:color w:val="000000"/>
                <w:sz w:val="20"/>
              </w:rPr>
              <w:t>1,169</w:t>
            </w:r>
            <w:r w:rsidRPr="004925C2">
              <w:rPr>
                <w:rFonts w:ascii="Helvetica" w:eastAsia="Times New Roman" w:hAnsi="Helvetica"/>
                <w:color w:val="000000"/>
                <w:sz w:val="20"/>
              </w:rPr>
              <w:t>)</w:t>
            </w:r>
          </w:p>
          <w:p w14:paraId="78A903D0" w14:textId="12C6FA16" w:rsidR="001B420B" w:rsidRPr="00E00B4E" w:rsidRDefault="001B420B" w:rsidP="00E00B4E">
            <w:pPr>
              <w:pStyle w:val="ListParagraph"/>
              <w:numPr>
                <w:ilvl w:val="0"/>
                <w:numId w:val="9"/>
              </w:numPr>
              <w:spacing w:before="40" w:after="40"/>
              <w:rPr>
                <w:rFonts w:ascii="Helvetica" w:hAnsi="Helvetica"/>
                <w:sz w:val="20"/>
              </w:rPr>
            </w:pPr>
            <w:r w:rsidRPr="00E00B4E">
              <w:rPr>
                <w:rFonts w:ascii="Helvetica" w:hAnsi="Helvetica"/>
                <w:sz w:val="20"/>
              </w:rPr>
              <w:t xml:space="preserve">Frequency of </w:t>
            </w:r>
            <w:r w:rsidRPr="00E00B4E">
              <w:rPr>
                <w:rFonts w:ascii="Helvetica" w:eastAsia="Times New Roman" w:hAnsi="Helvetica"/>
                <w:color w:val="000000"/>
                <w:sz w:val="20"/>
              </w:rPr>
              <w:t xml:space="preserve">c.524G&gt;A in tumours: </w:t>
            </w:r>
            <w:r w:rsidR="00AC3249">
              <w:rPr>
                <w:rFonts w:ascii="Helvetica" w:eastAsia="Times New Roman" w:hAnsi="Helvetica"/>
                <w:color w:val="000000"/>
                <w:sz w:val="20"/>
              </w:rPr>
              <w:t>4.47</w:t>
            </w:r>
            <w:r w:rsidRPr="00E00B4E">
              <w:rPr>
                <w:rFonts w:ascii="Helvetica" w:eastAsia="Times New Roman" w:hAnsi="Helvetica"/>
                <w:color w:val="000000"/>
                <w:sz w:val="20"/>
              </w:rPr>
              <w:t xml:space="preserve"> %</w:t>
            </w:r>
            <w:r w:rsidRPr="00E00B4E">
              <w:rPr>
                <w:rFonts w:ascii="Helvetica" w:hAnsi="Helvetica"/>
                <w:sz w:val="20"/>
              </w:rPr>
              <w:t xml:space="preserve"> </w:t>
            </w:r>
          </w:p>
          <w:p w14:paraId="07044983" w14:textId="54C5443C" w:rsidR="001B420B" w:rsidRPr="00E00B4E" w:rsidRDefault="001B420B" w:rsidP="00E00B4E">
            <w:pPr>
              <w:pStyle w:val="ListParagraph"/>
              <w:numPr>
                <w:ilvl w:val="0"/>
                <w:numId w:val="9"/>
              </w:numPr>
              <w:spacing w:before="40" w:after="40"/>
              <w:rPr>
                <w:rFonts w:ascii="Helvetica" w:eastAsia="Times New Roman" w:hAnsi="Helvetica"/>
                <w:color w:val="000000"/>
                <w:sz w:val="20"/>
              </w:rPr>
            </w:pPr>
            <w:r w:rsidRPr="00E00B4E">
              <w:rPr>
                <w:rFonts w:ascii="Helvetica" w:eastAsia="Times New Roman" w:hAnsi="Helvetica"/>
                <w:color w:val="000000"/>
                <w:sz w:val="20"/>
              </w:rPr>
              <w:t xml:space="preserve">c.524G&gt;A  in tumours: </w:t>
            </w:r>
            <w:r w:rsidR="00AC3249">
              <w:rPr>
                <w:rFonts w:ascii="Helvetica" w:eastAsia="Times New Roman" w:hAnsi="Helvetica"/>
                <w:color w:val="000000"/>
                <w:sz w:val="20"/>
              </w:rPr>
              <w:t>52</w:t>
            </w:r>
          </w:p>
          <w:p w14:paraId="4A84DF4F" w14:textId="64E5246E" w:rsidR="001B420B" w:rsidRPr="00E00B4E" w:rsidRDefault="001B420B" w:rsidP="00E00B4E">
            <w:pPr>
              <w:pStyle w:val="ListParagraph"/>
              <w:numPr>
                <w:ilvl w:val="0"/>
                <w:numId w:val="9"/>
              </w:numPr>
              <w:spacing w:before="40" w:after="40"/>
              <w:rPr>
                <w:rFonts w:ascii="Helvetica" w:eastAsia="Times New Roman" w:hAnsi="Helvetica"/>
                <w:color w:val="000000"/>
                <w:sz w:val="20"/>
              </w:rPr>
            </w:pPr>
            <w:r w:rsidRPr="00E00B4E">
              <w:rPr>
                <w:rFonts w:ascii="Helvetica" w:hAnsi="Helvetica"/>
                <w:sz w:val="20"/>
              </w:rPr>
              <w:t xml:space="preserve">Total number of </w:t>
            </w:r>
            <w:r w:rsidR="00AC3249">
              <w:rPr>
                <w:rFonts w:ascii="Helvetica" w:hAnsi="Helvetica"/>
                <w:sz w:val="20"/>
              </w:rPr>
              <w:t>germline</w:t>
            </w:r>
            <w:r w:rsidRPr="00E00B4E">
              <w:rPr>
                <w:rFonts w:ascii="Helvetica" w:hAnsi="Helvetica"/>
                <w:sz w:val="20"/>
              </w:rPr>
              <w:t xml:space="preserve"> in the database: </w:t>
            </w:r>
            <w:r w:rsidR="00AC3249">
              <w:rPr>
                <w:rFonts w:ascii="Helvetica" w:eastAsia="Times New Roman" w:hAnsi="Helvetica"/>
                <w:color w:val="000000"/>
                <w:sz w:val="20"/>
              </w:rPr>
              <w:t>1,169</w:t>
            </w:r>
          </w:p>
          <w:p w14:paraId="6677C6CB" w14:textId="77777777" w:rsidR="001B420B" w:rsidRPr="004925C2" w:rsidRDefault="001B420B" w:rsidP="006457D5">
            <w:pPr>
              <w:spacing w:before="40" w:after="40"/>
              <w:rPr>
                <w:rFonts w:ascii="Helvetica" w:eastAsia="Times New Roman" w:hAnsi="Helvetica"/>
                <w:color w:val="000000"/>
                <w:sz w:val="20"/>
              </w:rPr>
            </w:pPr>
          </w:p>
          <w:p w14:paraId="0D92C265" w14:textId="57A7396D" w:rsidR="001B420B" w:rsidRDefault="001B420B" w:rsidP="00AC3249">
            <w:pPr>
              <w:spacing w:before="40" w:after="40"/>
              <w:rPr>
                <w:rFonts w:ascii="Helvetica" w:eastAsia="Times New Roman" w:hAnsi="Helvetica"/>
                <w:color w:val="000000"/>
                <w:sz w:val="20"/>
              </w:rPr>
            </w:pPr>
            <w:r w:rsidRPr="004925C2">
              <w:rPr>
                <w:rFonts w:ascii="Helvetica" w:eastAsia="Times New Roman" w:hAnsi="Helvetica"/>
                <w:color w:val="000000"/>
                <w:sz w:val="20"/>
              </w:rPr>
              <w:t>Note of caution</w:t>
            </w:r>
            <w:r w:rsidR="00AC3249">
              <w:rPr>
                <w:rFonts w:ascii="Helvetica" w:eastAsia="Times New Roman" w:hAnsi="Helvetica"/>
                <w:color w:val="000000"/>
                <w:sz w:val="20"/>
              </w:rPr>
              <w:t xml:space="preserve"> 1</w:t>
            </w:r>
            <w:r w:rsidRPr="004925C2">
              <w:rPr>
                <w:rFonts w:ascii="Helvetica" w:eastAsia="Times New Roman" w:hAnsi="Helvetica"/>
                <w:color w:val="000000"/>
                <w:sz w:val="20"/>
              </w:rPr>
              <w:t xml:space="preserve">: for multiple variants, this frequency will be 0, as many of these variants (particularly those associated with carcinogen exposure) are only found as somatic events. </w:t>
            </w:r>
          </w:p>
          <w:p w14:paraId="52385F27" w14:textId="0339795D" w:rsidR="00AC3249" w:rsidRDefault="007B0702" w:rsidP="00AC3249">
            <w:pPr>
              <w:spacing w:before="40" w:after="40"/>
              <w:rPr>
                <w:rFonts w:ascii="Helvetica" w:eastAsia="Times New Roman" w:hAnsi="Helvetica"/>
                <w:color w:val="000000"/>
                <w:sz w:val="20"/>
              </w:rPr>
            </w:pPr>
            <w:r>
              <w:rPr>
                <w:rFonts w:ascii="Helvetica" w:eastAsia="Times New Roman" w:hAnsi="Helvetica"/>
                <w:color w:val="000000"/>
                <w:sz w:val="20"/>
              </w:rPr>
              <w:t xml:space="preserve">Note of caution 2: the </w:t>
            </w:r>
            <w:r w:rsidR="00153504">
              <w:rPr>
                <w:rFonts w:ascii="Helvetica" w:eastAsia="Times New Roman" w:hAnsi="Helvetica"/>
                <w:color w:val="000000"/>
                <w:sz w:val="20"/>
              </w:rPr>
              <w:t xml:space="preserve">germline </w:t>
            </w:r>
            <w:r>
              <w:rPr>
                <w:rFonts w:ascii="Helvetica" w:eastAsia="Times New Roman" w:hAnsi="Helvetica"/>
                <w:color w:val="000000"/>
                <w:sz w:val="20"/>
              </w:rPr>
              <w:t>B</w:t>
            </w:r>
            <w:r w:rsidR="00AC3249">
              <w:rPr>
                <w:rFonts w:ascii="Helvetica" w:eastAsia="Times New Roman" w:hAnsi="Helvetica"/>
                <w:color w:val="000000"/>
                <w:sz w:val="20"/>
              </w:rPr>
              <w:t xml:space="preserve">razil </w:t>
            </w:r>
            <w:r>
              <w:rPr>
                <w:rFonts w:ascii="Helvetica" w:eastAsia="Times New Roman" w:hAnsi="Helvetica"/>
                <w:color w:val="000000"/>
                <w:sz w:val="20"/>
              </w:rPr>
              <w:t xml:space="preserve">mutation </w:t>
            </w:r>
            <w:r w:rsidR="00153504">
              <w:rPr>
                <w:rFonts w:ascii="Helvetica" w:eastAsia="Times New Roman" w:hAnsi="Helvetica"/>
                <w:color w:val="000000"/>
                <w:sz w:val="20"/>
              </w:rPr>
              <w:t xml:space="preserve">p.R337H has been shown to be a founder mutation and has </w:t>
            </w:r>
            <w:r w:rsidR="009B3914">
              <w:rPr>
                <w:rFonts w:ascii="Helvetica" w:eastAsia="Times New Roman" w:hAnsi="Helvetica"/>
                <w:color w:val="000000"/>
                <w:sz w:val="20"/>
              </w:rPr>
              <w:t xml:space="preserve">only </w:t>
            </w:r>
            <w:r w:rsidR="00153504">
              <w:rPr>
                <w:rFonts w:ascii="Helvetica" w:eastAsia="Times New Roman" w:hAnsi="Helvetica"/>
                <w:color w:val="000000"/>
                <w:sz w:val="20"/>
              </w:rPr>
              <w:t>been included once in the database.</w:t>
            </w:r>
          </w:p>
          <w:p w14:paraId="1C124592" w14:textId="40761865" w:rsidR="00AC3249" w:rsidRPr="004925C2" w:rsidRDefault="00AC3249" w:rsidP="00AC3249">
            <w:pPr>
              <w:spacing w:before="40" w:after="40"/>
              <w:rPr>
                <w:rFonts w:ascii="Helvetica" w:hAnsi="Helvetica"/>
                <w:sz w:val="20"/>
              </w:rPr>
            </w:pPr>
          </w:p>
        </w:tc>
      </w:tr>
      <w:tr w:rsidR="001B420B" w:rsidRPr="004925C2" w14:paraId="70380806" w14:textId="77777777" w:rsidTr="00AE6A80">
        <w:tc>
          <w:tcPr>
            <w:tcW w:w="2835" w:type="dxa"/>
            <w:tcBorders>
              <w:top w:val="single" w:sz="4" w:space="0" w:color="auto"/>
              <w:left w:val="single" w:sz="4" w:space="0" w:color="auto"/>
              <w:bottom w:val="single" w:sz="4" w:space="0" w:color="auto"/>
              <w:right w:val="single" w:sz="4" w:space="0" w:color="auto"/>
            </w:tcBorders>
          </w:tcPr>
          <w:p w14:paraId="2B8F749B" w14:textId="77777777" w:rsidR="001B420B" w:rsidRPr="00AE6A80" w:rsidRDefault="00DC63DC" w:rsidP="00AE6A80">
            <w:pPr>
              <w:spacing w:before="40" w:after="40"/>
              <w:rPr>
                <w:rFonts w:ascii="Helvetica" w:hAnsi="Helvetica"/>
                <w:b/>
                <w:sz w:val="20"/>
                <w:szCs w:val="20"/>
              </w:rPr>
            </w:pPr>
            <w:r w:rsidRPr="00AE6A80">
              <w:rPr>
                <w:rFonts w:ascii="Helvetica" w:hAnsi="Helvetica"/>
                <w:b/>
                <w:sz w:val="20"/>
                <w:szCs w:val="20"/>
              </w:rPr>
              <w:t>Mutant activities (info)</w:t>
            </w:r>
          </w:p>
        </w:tc>
        <w:tc>
          <w:tcPr>
            <w:tcW w:w="6946" w:type="dxa"/>
            <w:tcBorders>
              <w:top w:val="single" w:sz="4" w:space="0" w:color="auto"/>
              <w:left w:val="single" w:sz="4" w:space="0" w:color="auto"/>
              <w:bottom w:val="single" w:sz="4" w:space="0" w:color="auto"/>
              <w:right w:val="single" w:sz="4" w:space="0" w:color="auto"/>
            </w:tcBorders>
          </w:tcPr>
          <w:p w14:paraId="39792A83" w14:textId="77777777" w:rsidR="00B350AC" w:rsidRPr="004925C2" w:rsidRDefault="00B350AC" w:rsidP="00B350AC">
            <w:pPr>
              <w:spacing w:before="40" w:after="40"/>
              <w:rPr>
                <w:rFonts w:ascii="Helvetica" w:hAnsi="Helvetica"/>
                <w:sz w:val="20"/>
              </w:rPr>
            </w:pPr>
            <w:r w:rsidRPr="004925C2">
              <w:rPr>
                <w:rFonts w:ascii="Helvetica" w:hAnsi="Helvetica"/>
                <w:sz w:val="20"/>
              </w:rPr>
              <w:t>Data for WAF, MDM2, BAX, 14-3-3-s, AIP, GADD45, NOXA and P53R2 are taken from the publication by Kato et al.</w:t>
            </w:r>
            <w:ins w:id="7" w:author="Anthony  SAUL" w:date="2015-10-10T16:20:00Z">
              <w:r w:rsidRPr="004925C2">
                <w:rPr>
                  <w:rFonts w:ascii="Helvetica" w:hAnsi="Helvetica"/>
                  <w:sz w:val="20"/>
                </w:rPr>
                <w:t xml:space="preserve"> </w:t>
              </w:r>
            </w:ins>
            <w:r w:rsidRPr="004925C2">
              <w:rPr>
                <w:rFonts w:ascii="Helvetica" w:hAnsi="Helvetica"/>
                <w:sz w:val="20"/>
              </w:rPr>
              <w:t>(Kato S, Han SY, Liu W, Otsuka K, Shibata H, Kanamaru R, Ishioka C (2003) Understanding the function-structure and function-mutation relationships of p53 tumor suppressor protein by high-resolution missense mutation analysis. Proc Natl Acad Sci U S A 100: 8424-8429).</w:t>
            </w:r>
          </w:p>
          <w:p w14:paraId="7860B303" w14:textId="77777777" w:rsidR="00B350AC" w:rsidRPr="004925C2" w:rsidRDefault="00B350AC" w:rsidP="00B350AC">
            <w:pPr>
              <w:spacing w:before="40" w:after="40"/>
              <w:rPr>
                <w:rFonts w:ascii="Helvetica" w:hAnsi="Helvetica"/>
                <w:sz w:val="20"/>
              </w:rPr>
            </w:pPr>
            <w:r w:rsidRPr="004925C2">
              <w:rPr>
                <w:rFonts w:ascii="Helvetica" w:hAnsi="Helvetica"/>
                <w:sz w:val="20"/>
              </w:rPr>
              <w:t>Transactivation was tested using a yeast assay. The residual transcriptional activity of mutant p53 is always compared to wild-type p53 for the same promoter (%).</w:t>
            </w:r>
          </w:p>
          <w:p w14:paraId="30C0689C" w14:textId="77777777" w:rsidR="00B350AC" w:rsidRPr="004925C2" w:rsidRDefault="00B350AC" w:rsidP="00B350AC">
            <w:pPr>
              <w:spacing w:before="40" w:after="40"/>
              <w:rPr>
                <w:rFonts w:ascii="Helvetica" w:hAnsi="Helvetica"/>
                <w:sz w:val="20"/>
              </w:rPr>
            </w:pPr>
            <w:ins w:id="8" w:author="Thierry Soussi" w:date="2014-10-22T14:40:00Z">
              <w:r w:rsidRPr="004925C2">
                <w:rPr>
                  <w:rFonts w:ascii="Helvetica" w:hAnsi="Helvetica"/>
                  <w:b/>
                  <w:sz w:val="20"/>
                </w:rPr>
                <w:t>Syn</w:t>
              </w:r>
            </w:ins>
            <w:r w:rsidRPr="004925C2">
              <w:rPr>
                <w:rFonts w:ascii="Helvetica" w:hAnsi="Helvetica"/>
                <w:sz w:val="20"/>
              </w:rPr>
              <w:t>: mutation that does not change the amino acid: however, some of these mutations can change splicing or RNA stability.</w:t>
            </w:r>
          </w:p>
          <w:p w14:paraId="6079FF83" w14:textId="77777777" w:rsidR="00B350AC" w:rsidRPr="004925C2" w:rsidRDefault="00B350AC" w:rsidP="00B350AC">
            <w:pPr>
              <w:spacing w:before="40" w:after="40"/>
              <w:rPr>
                <w:rFonts w:ascii="Helvetica" w:hAnsi="Helvetica"/>
                <w:sz w:val="20"/>
              </w:rPr>
            </w:pPr>
            <w:r w:rsidRPr="004925C2">
              <w:rPr>
                <w:rFonts w:ascii="Helvetica" w:hAnsi="Helvetica"/>
                <w:b/>
                <w:sz w:val="20"/>
              </w:rPr>
              <w:t>Fr</w:t>
            </w:r>
            <w:r w:rsidRPr="004925C2">
              <w:rPr>
                <w:rFonts w:ascii="Helvetica" w:hAnsi="Helvetica"/>
                <w:sz w:val="20"/>
              </w:rPr>
              <w:t>: Frameshift mutations. No activity data are available, but it is generally assumed that no p53 is produced.</w:t>
            </w:r>
          </w:p>
          <w:p w14:paraId="434C326F" w14:textId="77777777" w:rsidR="00B350AC" w:rsidRPr="004925C2" w:rsidRDefault="00B350AC" w:rsidP="00B350AC">
            <w:pPr>
              <w:spacing w:before="40" w:after="40"/>
              <w:rPr>
                <w:rFonts w:ascii="Helvetica" w:hAnsi="Helvetica"/>
                <w:sz w:val="20"/>
              </w:rPr>
            </w:pPr>
            <w:r w:rsidRPr="004925C2">
              <w:rPr>
                <w:rFonts w:ascii="Helvetica" w:hAnsi="Helvetica"/>
                <w:b/>
                <w:sz w:val="20"/>
              </w:rPr>
              <w:t>Tr:</w:t>
            </w:r>
            <w:r w:rsidRPr="004925C2">
              <w:rPr>
                <w:rFonts w:ascii="Helvetica" w:hAnsi="Helvetica"/>
                <w:sz w:val="20"/>
              </w:rPr>
              <w:t xml:space="preserve"> Terminating mutation: No activity data are available, but it is generally assumed that no p53 is produced.</w:t>
            </w:r>
          </w:p>
          <w:p w14:paraId="5D37B11A" w14:textId="77777777" w:rsidR="00B350AC" w:rsidRPr="004925C2" w:rsidRDefault="00B350AC" w:rsidP="00B350AC">
            <w:pPr>
              <w:spacing w:before="40" w:after="40"/>
              <w:rPr>
                <w:rFonts w:ascii="Helvetica" w:hAnsi="Helvetica"/>
                <w:sz w:val="20"/>
              </w:rPr>
            </w:pPr>
            <w:r w:rsidRPr="004925C2">
              <w:rPr>
                <w:rFonts w:ascii="Helvetica" w:hAnsi="Helvetica"/>
                <w:b/>
                <w:sz w:val="20"/>
              </w:rPr>
              <w:t>ND</w:t>
            </w:r>
            <w:r w:rsidRPr="004925C2">
              <w:rPr>
                <w:rFonts w:ascii="Helvetica" w:hAnsi="Helvetica"/>
                <w:sz w:val="20"/>
              </w:rPr>
              <w:t>: No data available for this mutant.</w:t>
            </w:r>
          </w:p>
          <w:p w14:paraId="3C92180C" w14:textId="77777777" w:rsidR="00B350AC" w:rsidRPr="004925C2" w:rsidRDefault="00B350AC" w:rsidP="00B350AC">
            <w:pPr>
              <w:spacing w:before="40" w:after="40"/>
              <w:rPr>
                <w:rFonts w:ascii="Helvetica" w:hAnsi="Helvetica"/>
                <w:sz w:val="20"/>
              </w:rPr>
            </w:pPr>
            <w:r w:rsidRPr="004925C2">
              <w:rPr>
                <w:rFonts w:ascii="Helvetica" w:hAnsi="Helvetica"/>
                <w:b/>
                <w:sz w:val="20"/>
              </w:rPr>
              <w:t>Splice:</w:t>
            </w:r>
            <w:r w:rsidRPr="004925C2">
              <w:rPr>
                <w:rFonts w:ascii="Helvetica" w:hAnsi="Helvetica"/>
                <w:sz w:val="20"/>
              </w:rPr>
              <w:t xml:space="preserve"> splice mutation. No activity data are available, but it is generally assumed that no p53 is produced.</w:t>
            </w:r>
          </w:p>
          <w:p w14:paraId="4BB169E3" w14:textId="77777777" w:rsidR="001B420B" w:rsidRPr="004925C2" w:rsidRDefault="00B350AC" w:rsidP="00B350AC">
            <w:pPr>
              <w:spacing w:before="40" w:after="40"/>
              <w:rPr>
                <w:rFonts w:ascii="Helvetica" w:hAnsi="Helvetica"/>
                <w:sz w:val="20"/>
                <w:szCs w:val="20"/>
              </w:rPr>
            </w:pPr>
            <w:r w:rsidRPr="004925C2">
              <w:rPr>
                <w:rFonts w:ascii="Helvetica" w:hAnsi="Helvetica"/>
                <w:sz w:val="20"/>
              </w:rPr>
              <w:t xml:space="preserve">see </w:t>
            </w:r>
            <w:r w:rsidRPr="004925C2">
              <w:rPr>
                <w:rFonts w:ascii="Helvetica" w:hAnsi="Helvetica"/>
                <w:b/>
                <w:sz w:val="20"/>
              </w:rPr>
              <w:t>Comment frequency</w:t>
            </w:r>
            <w:r w:rsidRPr="004925C2">
              <w:rPr>
                <w:rFonts w:ascii="Helvetica" w:hAnsi="Helvetica"/>
                <w:sz w:val="20"/>
              </w:rPr>
              <w:t xml:space="preserve"> for a final assessment</w:t>
            </w:r>
          </w:p>
        </w:tc>
      </w:tr>
      <w:tr w:rsidR="009B3914" w:rsidRPr="004925C2" w14:paraId="05842533" w14:textId="77777777" w:rsidTr="00042A24">
        <w:tc>
          <w:tcPr>
            <w:tcW w:w="2835" w:type="dxa"/>
            <w:tcBorders>
              <w:top w:val="single" w:sz="4" w:space="0" w:color="auto"/>
              <w:left w:val="single" w:sz="4" w:space="0" w:color="auto"/>
              <w:bottom w:val="single" w:sz="4" w:space="0" w:color="auto"/>
              <w:right w:val="single" w:sz="4" w:space="0" w:color="auto"/>
            </w:tcBorders>
          </w:tcPr>
          <w:p w14:paraId="17766343" w14:textId="59141FD9" w:rsidR="009B3914" w:rsidRPr="008E11A8" w:rsidRDefault="009B3914" w:rsidP="009B3914">
            <w:pPr>
              <w:rPr>
                <w:rFonts w:ascii="Helvetica" w:hAnsi="Helvetica"/>
                <w:b/>
                <w:sz w:val="20"/>
                <w:szCs w:val="20"/>
              </w:rPr>
            </w:pPr>
            <w:r w:rsidRPr="008E11A8">
              <w:rPr>
                <w:rFonts w:ascii="Helvetica" w:hAnsi="Helvetica"/>
                <w:b/>
                <w:sz w:val="20"/>
                <w:szCs w:val="20"/>
              </w:rPr>
              <w:t>WAF1_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33CAC8BF" w14:textId="7DCBEBD2" w:rsidR="009B3914" w:rsidRPr="004925C2" w:rsidRDefault="009B3914" w:rsidP="009B3914">
            <w:pPr>
              <w:spacing w:before="40" w:after="40"/>
              <w:rPr>
                <w:rFonts w:ascii="Helvetica" w:hAnsi="Helvetica"/>
                <w:sz w:val="20"/>
              </w:rPr>
            </w:pPr>
            <w:r w:rsidRPr="004925C2">
              <w:rPr>
                <w:rFonts w:ascii="Helvetica" w:hAnsi="Helvetica"/>
                <w:sz w:val="20"/>
              </w:rPr>
              <w:t>Residual transcriptional activity of mutant p53 on the WAF1 promoter (</w:t>
            </w:r>
            <w:r>
              <w:rPr>
                <w:rFonts w:ascii="Helvetica" w:hAnsi="Helvetica"/>
                <w:sz w:val="20"/>
              </w:rPr>
              <w:t>raw data from kato et al.</w:t>
            </w:r>
            <w:r w:rsidRPr="004925C2">
              <w:rPr>
                <w:rFonts w:ascii="Helvetica" w:hAnsi="Helvetica"/>
                <w:sz w:val="20"/>
              </w:rPr>
              <w:t>)</w:t>
            </w:r>
          </w:p>
        </w:tc>
      </w:tr>
      <w:tr w:rsidR="009B3914" w:rsidRPr="004925C2" w14:paraId="7551CC7A" w14:textId="77777777" w:rsidTr="00042A24">
        <w:tc>
          <w:tcPr>
            <w:tcW w:w="2835" w:type="dxa"/>
            <w:tcBorders>
              <w:top w:val="single" w:sz="4" w:space="0" w:color="auto"/>
              <w:left w:val="single" w:sz="4" w:space="0" w:color="auto"/>
              <w:bottom w:val="single" w:sz="4" w:space="0" w:color="auto"/>
              <w:right w:val="single" w:sz="4" w:space="0" w:color="auto"/>
            </w:tcBorders>
          </w:tcPr>
          <w:p w14:paraId="3993D8E3" w14:textId="1A28A314" w:rsidR="009B3914" w:rsidRPr="008E11A8" w:rsidRDefault="009B3914" w:rsidP="009B3914">
            <w:pPr>
              <w:rPr>
                <w:rFonts w:ascii="Helvetica" w:hAnsi="Helvetica"/>
                <w:b/>
                <w:sz w:val="20"/>
                <w:szCs w:val="20"/>
              </w:rPr>
            </w:pPr>
            <w:r w:rsidRPr="008E11A8">
              <w:rPr>
                <w:rFonts w:ascii="Helvetica" w:hAnsi="Helvetica"/>
                <w:b/>
                <w:sz w:val="20"/>
                <w:szCs w:val="20"/>
              </w:rPr>
              <w:t>MDM2_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77F4619D" w14:textId="3EC08FE6"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MDM2 promoter </w:t>
            </w:r>
            <w:r>
              <w:rPr>
                <w:rFonts w:ascii="Helvetica" w:hAnsi="Helvetica"/>
                <w:sz w:val="20"/>
              </w:rPr>
              <w:t>(raw data from kato et al.)</w:t>
            </w:r>
          </w:p>
        </w:tc>
      </w:tr>
      <w:tr w:rsidR="009B3914" w:rsidRPr="004925C2" w14:paraId="757078DB" w14:textId="77777777" w:rsidTr="00042A24">
        <w:tc>
          <w:tcPr>
            <w:tcW w:w="2835" w:type="dxa"/>
            <w:tcBorders>
              <w:top w:val="single" w:sz="4" w:space="0" w:color="auto"/>
              <w:left w:val="single" w:sz="4" w:space="0" w:color="auto"/>
              <w:bottom w:val="single" w:sz="4" w:space="0" w:color="auto"/>
              <w:right w:val="single" w:sz="4" w:space="0" w:color="auto"/>
            </w:tcBorders>
          </w:tcPr>
          <w:p w14:paraId="5E1E5BAE" w14:textId="575A2A94" w:rsidR="009B3914" w:rsidRPr="008E11A8" w:rsidRDefault="009B3914" w:rsidP="009B3914">
            <w:pPr>
              <w:rPr>
                <w:rFonts w:ascii="Helvetica" w:hAnsi="Helvetica"/>
                <w:b/>
                <w:sz w:val="20"/>
                <w:szCs w:val="20"/>
              </w:rPr>
            </w:pPr>
            <w:r w:rsidRPr="008E11A8">
              <w:rPr>
                <w:rFonts w:ascii="Helvetica" w:hAnsi="Helvetica"/>
                <w:b/>
                <w:sz w:val="20"/>
                <w:szCs w:val="20"/>
              </w:rPr>
              <w:t>BAX_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4DB009B0" w14:textId="41F995B0"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BAX promoter </w:t>
            </w:r>
            <w:r>
              <w:rPr>
                <w:rFonts w:ascii="Helvetica" w:hAnsi="Helvetica"/>
                <w:sz w:val="20"/>
              </w:rPr>
              <w:t>(raw data from kato et al.)</w:t>
            </w:r>
          </w:p>
        </w:tc>
      </w:tr>
      <w:tr w:rsidR="009B3914" w:rsidRPr="004925C2" w14:paraId="51E64D6A" w14:textId="77777777" w:rsidTr="00042A24">
        <w:tc>
          <w:tcPr>
            <w:tcW w:w="2835" w:type="dxa"/>
            <w:tcBorders>
              <w:top w:val="single" w:sz="4" w:space="0" w:color="auto"/>
              <w:left w:val="single" w:sz="4" w:space="0" w:color="auto"/>
              <w:bottom w:val="single" w:sz="4" w:space="0" w:color="auto"/>
              <w:right w:val="single" w:sz="4" w:space="0" w:color="auto"/>
            </w:tcBorders>
          </w:tcPr>
          <w:p w14:paraId="76D9542E" w14:textId="613286FC" w:rsidR="009B3914" w:rsidRPr="008E11A8" w:rsidRDefault="009B3914" w:rsidP="009B3914">
            <w:pPr>
              <w:rPr>
                <w:rFonts w:ascii="Helvetica" w:hAnsi="Helvetica"/>
                <w:b/>
                <w:sz w:val="20"/>
                <w:szCs w:val="20"/>
              </w:rPr>
            </w:pPr>
            <w:r w:rsidRPr="008E11A8">
              <w:rPr>
                <w:rFonts w:ascii="Helvetica" w:hAnsi="Helvetica"/>
                <w:b/>
                <w:sz w:val="20"/>
                <w:szCs w:val="20"/>
              </w:rPr>
              <w:t>14_3_3_</w:t>
            </w:r>
            <w:r w:rsidRPr="008E11A8">
              <w:rPr>
                <w:rFonts w:ascii="Symbol" w:hAnsi="Symbol"/>
                <w:b/>
                <w:sz w:val="20"/>
                <w:szCs w:val="20"/>
              </w:rPr>
              <w:t></w:t>
            </w:r>
            <w:r w:rsidRPr="008E11A8">
              <w:rPr>
                <w:rFonts w:ascii="Helvetica" w:hAnsi="Helvetica"/>
                <w:b/>
                <w:sz w:val="20"/>
                <w:szCs w:val="20"/>
              </w:rPr>
              <w:t>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0A7F54D6" w14:textId="49BED05E"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14-3-3-s promoter </w:t>
            </w:r>
            <w:r>
              <w:rPr>
                <w:rFonts w:ascii="Helvetica" w:hAnsi="Helvetica"/>
                <w:sz w:val="20"/>
              </w:rPr>
              <w:t>(raw data from kato et al.)</w:t>
            </w:r>
          </w:p>
        </w:tc>
      </w:tr>
      <w:tr w:rsidR="009B3914" w:rsidRPr="004925C2" w14:paraId="0AB9F50D" w14:textId="77777777" w:rsidTr="00042A24">
        <w:tc>
          <w:tcPr>
            <w:tcW w:w="2835" w:type="dxa"/>
            <w:tcBorders>
              <w:top w:val="single" w:sz="4" w:space="0" w:color="auto"/>
              <w:left w:val="single" w:sz="4" w:space="0" w:color="auto"/>
              <w:bottom w:val="single" w:sz="4" w:space="0" w:color="auto"/>
              <w:right w:val="single" w:sz="4" w:space="0" w:color="auto"/>
            </w:tcBorders>
          </w:tcPr>
          <w:p w14:paraId="0B34B3C7" w14:textId="498C9579" w:rsidR="009B3914" w:rsidRPr="008E11A8" w:rsidRDefault="009B3914" w:rsidP="009B3914">
            <w:pPr>
              <w:rPr>
                <w:rFonts w:ascii="Helvetica" w:hAnsi="Helvetica"/>
                <w:b/>
                <w:sz w:val="20"/>
                <w:szCs w:val="20"/>
              </w:rPr>
            </w:pPr>
            <w:r w:rsidRPr="008E11A8">
              <w:rPr>
                <w:rFonts w:ascii="Helvetica" w:hAnsi="Helvetica"/>
                <w:b/>
                <w:sz w:val="20"/>
                <w:szCs w:val="20"/>
              </w:rPr>
              <w:t>AIP_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7FE18BB7" w14:textId="6D08341D"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AIP promoter </w:t>
            </w:r>
            <w:r>
              <w:rPr>
                <w:rFonts w:ascii="Helvetica" w:hAnsi="Helvetica"/>
                <w:sz w:val="20"/>
              </w:rPr>
              <w:t>(raw data from kato et al.)</w:t>
            </w:r>
          </w:p>
        </w:tc>
      </w:tr>
      <w:tr w:rsidR="009B3914" w:rsidRPr="004925C2" w14:paraId="5D6FB75D" w14:textId="77777777" w:rsidTr="00042A24">
        <w:tc>
          <w:tcPr>
            <w:tcW w:w="2835" w:type="dxa"/>
            <w:tcBorders>
              <w:top w:val="single" w:sz="4" w:space="0" w:color="auto"/>
              <w:left w:val="single" w:sz="4" w:space="0" w:color="auto"/>
              <w:bottom w:val="single" w:sz="4" w:space="0" w:color="auto"/>
              <w:right w:val="single" w:sz="4" w:space="0" w:color="auto"/>
            </w:tcBorders>
          </w:tcPr>
          <w:p w14:paraId="1AFABA15" w14:textId="2886FF12" w:rsidR="009B3914" w:rsidRPr="008E11A8" w:rsidRDefault="009B3914" w:rsidP="009B3914">
            <w:pPr>
              <w:rPr>
                <w:rFonts w:ascii="Helvetica" w:hAnsi="Helvetica"/>
                <w:b/>
                <w:sz w:val="20"/>
                <w:szCs w:val="20"/>
              </w:rPr>
            </w:pPr>
            <w:r w:rsidRPr="008E11A8">
              <w:rPr>
                <w:rFonts w:ascii="Helvetica" w:hAnsi="Helvetica"/>
                <w:b/>
                <w:sz w:val="20"/>
                <w:szCs w:val="20"/>
              </w:rPr>
              <w:t>GADD45_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1FC1809D" w14:textId="009E08A8"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GADD45 promoter </w:t>
            </w:r>
            <w:r>
              <w:rPr>
                <w:rFonts w:ascii="Helvetica" w:hAnsi="Helvetica"/>
                <w:sz w:val="20"/>
              </w:rPr>
              <w:t>(raw data from kato et al.)</w:t>
            </w:r>
          </w:p>
        </w:tc>
      </w:tr>
      <w:tr w:rsidR="009B3914" w:rsidRPr="004925C2" w14:paraId="46860FA4" w14:textId="77777777" w:rsidTr="00042A24">
        <w:tc>
          <w:tcPr>
            <w:tcW w:w="2835" w:type="dxa"/>
            <w:tcBorders>
              <w:top w:val="single" w:sz="4" w:space="0" w:color="auto"/>
              <w:left w:val="single" w:sz="4" w:space="0" w:color="auto"/>
              <w:bottom w:val="single" w:sz="4" w:space="0" w:color="auto"/>
              <w:right w:val="single" w:sz="4" w:space="0" w:color="auto"/>
            </w:tcBorders>
          </w:tcPr>
          <w:p w14:paraId="21DA4AB2" w14:textId="3107B3AF" w:rsidR="009B3914" w:rsidRPr="008E11A8" w:rsidRDefault="009B3914" w:rsidP="009B3914">
            <w:pPr>
              <w:rPr>
                <w:rFonts w:ascii="Helvetica" w:hAnsi="Helvetica"/>
                <w:b/>
                <w:sz w:val="20"/>
                <w:szCs w:val="20"/>
              </w:rPr>
            </w:pPr>
            <w:r w:rsidRPr="008E11A8">
              <w:rPr>
                <w:rFonts w:ascii="Helvetica" w:hAnsi="Helvetica"/>
                <w:b/>
                <w:sz w:val="20"/>
                <w:szCs w:val="20"/>
              </w:rPr>
              <w:t>NOXA_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4E705552" w14:textId="5D038F8D"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NOXA promoter </w:t>
            </w:r>
            <w:r>
              <w:rPr>
                <w:rFonts w:ascii="Helvetica" w:hAnsi="Helvetica"/>
                <w:sz w:val="20"/>
              </w:rPr>
              <w:t xml:space="preserve">(raw </w:t>
            </w:r>
            <w:r>
              <w:rPr>
                <w:rFonts w:ascii="Helvetica" w:hAnsi="Helvetica"/>
                <w:sz w:val="20"/>
              </w:rPr>
              <w:lastRenderedPageBreak/>
              <w:t>data from kato et al.)</w:t>
            </w:r>
          </w:p>
        </w:tc>
      </w:tr>
      <w:tr w:rsidR="009B3914" w:rsidRPr="004925C2" w14:paraId="2BEE288E" w14:textId="77777777" w:rsidTr="00042A24">
        <w:tc>
          <w:tcPr>
            <w:tcW w:w="2835" w:type="dxa"/>
            <w:tcBorders>
              <w:top w:val="single" w:sz="4" w:space="0" w:color="auto"/>
              <w:left w:val="single" w:sz="4" w:space="0" w:color="auto"/>
              <w:bottom w:val="single" w:sz="4" w:space="0" w:color="auto"/>
              <w:right w:val="single" w:sz="4" w:space="0" w:color="auto"/>
            </w:tcBorders>
          </w:tcPr>
          <w:p w14:paraId="2012F327" w14:textId="59DB07A2" w:rsidR="009B3914" w:rsidRPr="008E11A8" w:rsidRDefault="009B3914" w:rsidP="009B3914">
            <w:pPr>
              <w:rPr>
                <w:rFonts w:ascii="Helvetica" w:hAnsi="Helvetica"/>
                <w:b/>
                <w:sz w:val="20"/>
                <w:szCs w:val="20"/>
              </w:rPr>
            </w:pPr>
            <w:r w:rsidRPr="008E11A8">
              <w:rPr>
                <w:rFonts w:ascii="Helvetica" w:hAnsi="Helvetica"/>
                <w:b/>
                <w:sz w:val="20"/>
                <w:szCs w:val="20"/>
              </w:rPr>
              <w:lastRenderedPageBreak/>
              <w:t>p53R2_</w:t>
            </w:r>
            <w:r>
              <w:rPr>
                <w:rFonts w:ascii="Helvetica" w:hAnsi="Helvetica"/>
                <w:b/>
                <w:sz w:val="20"/>
                <w:szCs w:val="20"/>
              </w:rPr>
              <w:t>Act</w:t>
            </w:r>
          </w:p>
        </w:tc>
        <w:tc>
          <w:tcPr>
            <w:tcW w:w="6946" w:type="dxa"/>
            <w:tcBorders>
              <w:top w:val="single" w:sz="4" w:space="0" w:color="auto"/>
              <w:left w:val="single" w:sz="4" w:space="0" w:color="auto"/>
              <w:bottom w:val="single" w:sz="4" w:space="0" w:color="auto"/>
              <w:right w:val="single" w:sz="4" w:space="0" w:color="auto"/>
            </w:tcBorders>
          </w:tcPr>
          <w:p w14:paraId="1206DA37" w14:textId="58E786A1" w:rsidR="009B3914" w:rsidRPr="004925C2" w:rsidRDefault="009B3914" w:rsidP="00042A24">
            <w:pPr>
              <w:spacing w:before="40" w:after="40"/>
              <w:rPr>
                <w:rFonts w:ascii="Helvetica" w:hAnsi="Helvetica"/>
                <w:sz w:val="20"/>
              </w:rPr>
            </w:pPr>
            <w:r w:rsidRPr="004925C2">
              <w:rPr>
                <w:rFonts w:ascii="Helvetica" w:hAnsi="Helvetica"/>
                <w:sz w:val="20"/>
              </w:rPr>
              <w:t xml:space="preserve">Residual transcriptional activity of mutant p53 on the p52R2 promoter </w:t>
            </w:r>
            <w:r>
              <w:rPr>
                <w:rFonts w:ascii="Helvetica" w:hAnsi="Helvetica"/>
                <w:sz w:val="20"/>
              </w:rPr>
              <w:t>(raw data from kato et al.)</w:t>
            </w:r>
          </w:p>
        </w:tc>
      </w:tr>
      <w:tr w:rsidR="008E11A8" w:rsidRPr="004925C2" w14:paraId="7AEED8C4" w14:textId="77777777" w:rsidTr="00AE6A80">
        <w:tc>
          <w:tcPr>
            <w:tcW w:w="2835" w:type="dxa"/>
            <w:tcBorders>
              <w:top w:val="single" w:sz="4" w:space="0" w:color="auto"/>
              <w:left w:val="single" w:sz="4" w:space="0" w:color="auto"/>
              <w:bottom w:val="single" w:sz="4" w:space="0" w:color="auto"/>
              <w:right w:val="single" w:sz="4" w:space="0" w:color="auto"/>
            </w:tcBorders>
          </w:tcPr>
          <w:p w14:paraId="3098B0DD" w14:textId="3E03889D" w:rsidR="008E11A8" w:rsidRPr="008E11A8" w:rsidRDefault="008E11A8" w:rsidP="008E11A8">
            <w:pPr>
              <w:rPr>
                <w:rFonts w:ascii="Helvetica" w:hAnsi="Helvetica"/>
                <w:b/>
                <w:sz w:val="20"/>
                <w:szCs w:val="20"/>
              </w:rPr>
            </w:pPr>
            <w:r w:rsidRPr="008E11A8">
              <w:rPr>
                <w:rFonts w:ascii="Helvetica" w:hAnsi="Helvetica"/>
                <w:b/>
                <w:sz w:val="20"/>
                <w:szCs w:val="20"/>
              </w:rPr>
              <w:t>WAF1_percent</w:t>
            </w:r>
          </w:p>
        </w:tc>
        <w:tc>
          <w:tcPr>
            <w:tcW w:w="6946" w:type="dxa"/>
            <w:tcBorders>
              <w:top w:val="single" w:sz="4" w:space="0" w:color="auto"/>
              <w:left w:val="single" w:sz="4" w:space="0" w:color="auto"/>
              <w:bottom w:val="single" w:sz="4" w:space="0" w:color="auto"/>
              <w:right w:val="single" w:sz="4" w:space="0" w:color="auto"/>
            </w:tcBorders>
          </w:tcPr>
          <w:p w14:paraId="6CC5CA4D"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WAF1 promoter (% compared to wild-type p53).</w:t>
            </w:r>
          </w:p>
        </w:tc>
      </w:tr>
      <w:tr w:rsidR="008E11A8" w:rsidRPr="004925C2" w14:paraId="543FBBD5" w14:textId="77777777" w:rsidTr="00AE6A80">
        <w:tc>
          <w:tcPr>
            <w:tcW w:w="2835" w:type="dxa"/>
            <w:tcBorders>
              <w:top w:val="single" w:sz="4" w:space="0" w:color="auto"/>
              <w:left w:val="single" w:sz="4" w:space="0" w:color="auto"/>
              <w:bottom w:val="single" w:sz="4" w:space="0" w:color="auto"/>
              <w:right w:val="single" w:sz="4" w:space="0" w:color="auto"/>
            </w:tcBorders>
          </w:tcPr>
          <w:p w14:paraId="37FECD84" w14:textId="2209A898" w:rsidR="008E11A8" w:rsidRPr="008E11A8" w:rsidRDefault="008E11A8" w:rsidP="008E11A8">
            <w:pPr>
              <w:rPr>
                <w:rFonts w:ascii="Helvetica" w:hAnsi="Helvetica"/>
                <w:b/>
                <w:sz w:val="20"/>
                <w:szCs w:val="20"/>
              </w:rPr>
            </w:pPr>
            <w:r w:rsidRPr="008E11A8">
              <w:rPr>
                <w:rFonts w:ascii="Helvetica" w:hAnsi="Helvetica"/>
                <w:b/>
                <w:sz w:val="20"/>
                <w:szCs w:val="20"/>
              </w:rPr>
              <w:t>MDM2_percent</w:t>
            </w:r>
          </w:p>
        </w:tc>
        <w:tc>
          <w:tcPr>
            <w:tcW w:w="6946" w:type="dxa"/>
            <w:tcBorders>
              <w:top w:val="single" w:sz="4" w:space="0" w:color="auto"/>
              <w:left w:val="single" w:sz="4" w:space="0" w:color="auto"/>
              <w:bottom w:val="single" w:sz="4" w:space="0" w:color="auto"/>
              <w:right w:val="single" w:sz="4" w:space="0" w:color="auto"/>
            </w:tcBorders>
          </w:tcPr>
          <w:p w14:paraId="451F1399"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MDM2 promoter (% compared to wild-type p53).</w:t>
            </w:r>
          </w:p>
        </w:tc>
      </w:tr>
      <w:tr w:rsidR="008E11A8" w:rsidRPr="004925C2" w14:paraId="5D101801" w14:textId="77777777" w:rsidTr="00AE6A80">
        <w:tc>
          <w:tcPr>
            <w:tcW w:w="2835" w:type="dxa"/>
            <w:tcBorders>
              <w:top w:val="single" w:sz="4" w:space="0" w:color="auto"/>
              <w:left w:val="single" w:sz="4" w:space="0" w:color="auto"/>
              <w:bottom w:val="single" w:sz="4" w:space="0" w:color="auto"/>
              <w:right w:val="single" w:sz="4" w:space="0" w:color="auto"/>
            </w:tcBorders>
          </w:tcPr>
          <w:p w14:paraId="2C15BFC2" w14:textId="6D761BD3" w:rsidR="008E11A8" w:rsidRPr="008E11A8" w:rsidRDefault="008E11A8" w:rsidP="008E11A8">
            <w:pPr>
              <w:rPr>
                <w:rFonts w:ascii="Helvetica" w:hAnsi="Helvetica"/>
                <w:b/>
                <w:sz w:val="20"/>
                <w:szCs w:val="20"/>
              </w:rPr>
            </w:pPr>
            <w:r w:rsidRPr="008E11A8">
              <w:rPr>
                <w:rFonts w:ascii="Helvetica" w:hAnsi="Helvetica"/>
                <w:b/>
                <w:sz w:val="20"/>
                <w:szCs w:val="20"/>
              </w:rPr>
              <w:t>BAX_percent</w:t>
            </w:r>
          </w:p>
        </w:tc>
        <w:tc>
          <w:tcPr>
            <w:tcW w:w="6946" w:type="dxa"/>
            <w:tcBorders>
              <w:top w:val="single" w:sz="4" w:space="0" w:color="auto"/>
              <w:left w:val="single" w:sz="4" w:space="0" w:color="auto"/>
              <w:bottom w:val="single" w:sz="4" w:space="0" w:color="auto"/>
              <w:right w:val="single" w:sz="4" w:space="0" w:color="auto"/>
            </w:tcBorders>
          </w:tcPr>
          <w:p w14:paraId="596A4619"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BAX promoter (% compared to wild-type p53).</w:t>
            </w:r>
          </w:p>
        </w:tc>
      </w:tr>
      <w:tr w:rsidR="008E11A8" w:rsidRPr="004925C2" w14:paraId="61612C70" w14:textId="77777777" w:rsidTr="00AE6A80">
        <w:tc>
          <w:tcPr>
            <w:tcW w:w="2835" w:type="dxa"/>
            <w:tcBorders>
              <w:top w:val="single" w:sz="4" w:space="0" w:color="auto"/>
              <w:left w:val="single" w:sz="4" w:space="0" w:color="auto"/>
              <w:bottom w:val="single" w:sz="4" w:space="0" w:color="auto"/>
              <w:right w:val="single" w:sz="4" w:space="0" w:color="auto"/>
            </w:tcBorders>
          </w:tcPr>
          <w:p w14:paraId="4D75BFEB" w14:textId="0C8A21DF" w:rsidR="008E11A8" w:rsidRPr="008E11A8" w:rsidRDefault="008E11A8" w:rsidP="008E11A8">
            <w:pPr>
              <w:rPr>
                <w:rFonts w:ascii="Helvetica" w:hAnsi="Helvetica"/>
                <w:b/>
                <w:sz w:val="20"/>
                <w:szCs w:val="20"/>
              </w:rPr>
            </w:pPr>
            <w:r w:rsidRPr="008E11A8">
              <w:rPr>
                <w:rFonts w:ascii="Helvetica" w:hAnsi="Helvetica"/>
                <w:b/>
                <w:sz w:val="20"/>
                <w:szCs w:val="20"/>
              </w:rPr>
              <w:t>14_3_3_</w:t>
            </w:r>
            <w:r w:rsidRPr="008E11A8">
              <w:rPr>
                <w:rFonts w:ascii="Symbol" w:hAnsi="Symbol"/>
                <w:b/>
                <w:sz w:val="20"/>
                <w:szCs w:val="20"/>
              </w:rPr>
              <w:t></w:t>
            </w:r>
            <w:r w:rsidRPr="008E11A8">
              <w:rPr>
                <w:rFonts w:ascii="Helvetica" w:hAnsi="Helvetica"/>
                <w:b/>
                <w:sz w:val="20"/>
                <w:szCs w:val="20"/>
              </w:rPr>
              <w:t>_percent</w:t>
            </w:r>
          </w:p>
        </w:tc>
        <w:tc>
          <w:tcPr>
            <w:tcW w:w="6946" w:type="dxa"/>
            <w:tcBorders>
              <w:top w:val="single" w:sz="4" w:space="0" w:color="auto"/>
              <w:left w:val="single" w:sz="4" w:space="0" w:color="auto"/>
              <w:bottom w:val="single" w:sz="4" w:space="0" w:color="auto"/>
              <w:right w:val="single" w:sz="4" w:space="0" w:color="auto"/>
            </w:tcBorders>
          </w:tcPr>
          <w:p w14:paraId="3950873E"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14-3-3-s promoter (% compared to wild-type p53).</w:t>
            </w:r>
          </w:p>
        </w:tc>
      </w:tr>
      <w:tr w:rsidR="008E11A8" w:rsidRPr="004925C2" w14:paraId="0F1A9883" w14:textId="77777777" w:rsidTr="00AE6A80">
        <w:tc>
          <w:tcPr>
            <w:tcW w:w="2835" w:type="dxa"/>
            <w:tcBorders>
              <w:top w:val="single" w:sz="4" w:space="0" w:color="auto"/>
              <w:left w:val="single" w:sz="4" w:space="0" w:color="auto"/>
              <w:bottom w:val="single" w:sz="4" w:space="0" w:color="auto"/>
              <w:right w:val="single" w:sz="4" w:space="0" w:color="auto"/>
            </w:tcBorders>
          </w:tcPr>
          <w:p w14:paraId="67F2B980" w14:textId="4F80711A" w:rsidR="008E11A8" w:rsidRPr="008E11A8" w:rsidRDefault="008E11A8" w:rsidP="008E11A8">
            <w:pPr>
              <w:rPr>
                <w:rFonts w:ascii="Helvetica" w:hAnsi="Helvetica"/>
                <w:b/>
                <w:sz w:val="20"/>
                <w:szCs w:val="20"/>
              </w:rPr>
            </w:pPr>
            <w:r w:rsidRPr="008E11A8">
              <w:rPr>
                <w:rFonts w:ascii="Helvetica" w:hAnsi="Helvetica"/>
                <w:b/>
                <w:sz w:val="20"/>
                <w:szCs w:val="20"/>
              </w:rPr>
              <w:t>AIP_percent</w:t>
            </w:r>
          </w:p>
        </w:tc>
        <w:tc>
          <w:tcPr>
            <w:tcW w:w="6946" w:type="dxa"/>
            <w:tcBorders>
              <w:top w:val="single" w:sz="4" w:space="0" w:color="auto"/>
              <w:left w:val="single" w:sz="4" w:space="0" w:color="auto"/>
              <w:bottom w:val="single" w:sz="4" w:space="0" w:color="auto"/>
              <w:right w:val="single" w:sz="4" w:space="0" w:color="auto"/>
            </w:tcBorders>
          </w:tcPr>
          <w:p w14:paraId="65C34428"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AIP promoter (% compared to wild-type p53).</w:t>
            </w:r>
          </w:p>
        </w:tc>
      </w:tr>
      <w:tr w:rsidR="008E11A8" w:rsidRPr="004925C2" w14:paraId="1BF3F24E" w14:textId="77777777" w:rsidTr="00AE6A80">
        <w:tc>
          <w:tcPr>
            <w:tcW w:w="2835" w:type="dxa"/>
            <w:tcBorders>
              <w:top w:val="single" w:sz="4" w:space="0" w:color="auto"/>
              <w:left w:val="single" w:sz="4" w:space="0" w:color="auto"/>
              <w:bottom w:val="single" w:sz="4" w:space="0" w:color="auto"/>
              <w:right w:val="single" w:sz="4" w:space="0" w:color="auto"/>
            </w:tcBorders>
          </w:tcPr>
          <w:p w14:paraId="0A59953D" w14:textId="7A2345D2" w:rsidR="008E11A8" w:rsidRPr="008E11A8" w:rsidRDefault="008E11A8" w:rsidP="008E11A8">
            <w:pPr>
              <w:rPr>
                <w:rFonts w:ascii="Helvetica" w:hAnsi="Helvetica"/>
                <w:b/>
                <w:sz w:val="20"/>
                <w:szCs w:val="20"/>
              </w:rPr>
            </w:pPr>
            <w:r w:rsidRPr="008E11A8">
              <w:rPr>
                <w:rFonts w:ascii="Helvetica" w:hAnsi="Helvetica"/>
                <w:b/>
                <w:sz w:val="20"/>
                <w:szCs w:val="20"/>
              </w:rPr>
              <w:t>GADD45_percent</w:t>
            </w:r>
          </w:p>
        </w:tc>
        <w:tc>
          <w:tcPr>
            <w:tcW w:w="6946" w:type="dxa"/>
            <w:tcBorders>
              <w:top w:val="single" w:sz="4" w:space="0" w:color="auto"/>
              <w:left w:val="single" w:sz="4" w:space="0" w:color="auto"/>
              <w:bottom w:val="single" w:sz="4" w:space="0" w:color="auto"/>
              <w:right w:val="single" w:sz="4" w:space="0" w:color="auto"/>
            </w:tcBorders>
          </w:tcPr>
          <w:p w14:paraId="29BEE8C1"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GADD45 promoter (% compared to wild-type p53).</w:t>
            </w:r>
          </w:p>
        </w:tc>
      </w:tr>
      <w:tr w:rsidR="008E11A8" w:rsidRPr="004925C2" w14:paraId="3BF4868C" w14:textId="77777777" w:rsidTr="00AE6A80">
        <w:tc>
          <w:tcPr>
            <w:tcW w:w="2835" w:type="dxa"/>
            <w:tcBorders>
              <w:top w:val="single" w:sz="4" w:space="0" w:color="auto"/>
              <w:left w:val="single" w:sz="4" w:space="0" w:color="auto"/>
              <w:bottom w:val="single" w:sz="4" w:space="0" w:color="auto"/>
              <w:right w:val="single" w:sz="4" w:space="0" w:color="auto"/>
            </w:tcBorders>
          </w:tcPr>
          <w:p w14:paraId="78A36B08" w14:textId="7AD9C536" w:rsidR="008E11A8" w:rsidRPr="008E11A8" w:rsidRDefault="008E11A8" w:rsidP="008E11A8">
            <w:pPr>
              <w:rPr>
                <w:rFonts w:ascii="Helvetica" w:hAnsi="Helvetica"/>
                <w:b/>
                <w:sz w:val="20"/>
                <w:szCs w:val="20"/>
              </w:rPr>
            </w:pPr>
            <w:r w:rsidRPr="008E11A8">
              <w:rPr>
                <w:rFonts w:ascii="Helvetica" w:hAnsi="Helvetica"/>
                <w:b/>
                <w:sz w:val="20"/>
                <w:szCs w:val="20"/>
              </w:rPr>
              <w:t>NOXA_percent</w:t>
            </w:r>
          </w:p>
        </w:tc>
        <w:tc>
          <w:tcPr>
            <w:tcW w:w="6946" w:type="dxa"/>
            <w:tcBorders>
              <w:top w:val="single" w:sz="4" w:space="0" w:color="auto"/>
              <w:left w:val="single" w:sz="4" w:space="0" w:color="auto"/>
              <w:bottom w:val="single" w:sz="4" w:space="0" w:color="auto"/>
              <w:right w:val="single" w:sz="4" w:space="0" w:color="auto"/>
            </w:tcBorders>
          </w:tcPr>
          <w:p w14:paraId="304E03CC"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NOXA promoter (% compared to wild-type p53).</w:t>
            </w:r>
          </w:p>
        </w:tc>
      </w:tr>
      <w:tr w:rsidR="008E11A8" w:rsidRPr="004925C2" w14:paraId="78D9AC13" w14:textId="77777777" w:rsidTr="00AE6A80">
        <w:tc>
          <w:tcPr>
            <w:tcW w:w="2835" w:type="dxa"/>
            <w:tcBorders>
              <w:top w:val="single" w:sz="4" w:space="0" w:color="auto"/>
              <w:left w:val="single" w:sz="4" w:space="0" w:color="auto"/>
              <w:bottom w:val="single" w:sz="4" w:space="0" w:color="auto"/>
              <w:right w:val="single" w:sz="4" w:space="0" w:color="auto"/>
            </w:tcBorders>
          </w:tcPr>
          <w:p w14:paraId="2EDA6FBE" w14:textId="464B190A" w:rsidR="008E11A8" w:rsidRPr="008E11A8" w:rsidRDefault="008E11A8" w:rsidP="008E11A8">
            <w:pPr>
              <w:rPr>
                <w:rFonts w:ascii="Helvetica" w:hAnsi="Helvetica"/>
                <w:b/>
                <w:sz w:val="20"/>
                <w:szCs w:val="20"/>
              </w:rPr>
            </w:pPr>
            <w:r w:rsidRPr="008E11A8">
              <w:rPr>
                <w:rFonts w:ascii="Helvetica" w:hAnsi="Helvetica"/>
                <w:b/>
                <w:sz w:val="20"/>
                <w:szCs w:val="20"/>
              </w:rPr>
              <w:t>p53R2_percent</w:t>
            </w:r>
          </w:p>
        </w:tc>
        <w:tc>
          <w:tcPr>
            <w:tcW w:w="6946" w:type="dxa"/>
            <w:tcBorders>
              <w:top w:val="single" w:sz="4" w:space="0" w:color="auto"/>
              <w:left w:val="single" w:sz="4" w:space="0" w:color="auto"/>
              <w:bottom w:val="single" w:sz="4" w:space="0" w:color="auto"/>
              <w:right w:val="single" w:sz="4" w:space="0" w:color="auto"/>
            </w:tcBorders>
          </w:tcPr>
          <w:p w14:paraId="0CFD9F6C" w14:textId="77777777" w:rsidR="008E11A8" w:rsidRPr="004925C2" w:rsidRDefault="008E11A8" w:rsidP="006457D5">
            <w:pPr>
              <w:spacing w:before="40" w:after="40"/>
              <w:rPr>
                <w:rFonts w:ascii="Helvetica" w:hAnsi="Helvetica"/>
                <w:sz w:val="20"/>
              </w:rPr>
            </w:pPr>
            <w:r w:rsidRPr="004925C2">
              <w:rPr>
                <w:rFonts w:ascii="Helvetica" w:hAnsi="Helvetica"/>
                <w:sz w:val="20"/>
              </w:rPr>
              <w:t>Residual transcriptional activity of mutant p53 on the p52R2 promoter (% compared to wild-type p53).</w:t>
            </w:r>
          </w:p>
        </w:tc>
      </w:tr>
      <w:tr w:rsidR="00B87DE7" w:rsidRPr="004925C2" w14:paraId="31AF5701" w14:textId="77777777" w:rsidTr="00AE6A80">
        <w:tc>
          <w:tcPr>
            <w:tcW w:w="2835" w:type="dxa"/>
            <w:tcBorders>
              <w:top w:val="single" w:sz="4" w:space="0" w:color="auto"/>
              <w:left w:val="single" w:sz="4" w:space="0" w:color="auto"/>
              <w:bottom w:val="single" w:sz="4" w:space="0" w:color="auto"/>
              <w:right w:val="single" w:sz="4" w:space="0" w:color="auto"/>
            </w:tcBorders>
          </w:tcPr>
          <w:p w14:paraId="5D99E111" w14:textId="77777777" w:rsidR="00B87DE7" w:rsidRPr="00AE6A80" w:rsidRDefault="00B87DE7" w:rsidP="00AE6A80">
            <w:pPr>
              <w:spacing w:before="40" w:after="40"/>
              <w:rPr>
                <w:rFonts w:ascii="Helvetica" w:hAnsi="Helvetica"/>
                <w:b/>
                <w:sz w:val="20"/>
                <w:szCs w:val="20"/>
              </w:rPr>
            </w:pPr>
            <w:r w:rsidRPr="00AE6A80">
              <w:rPr>
                <w:rFonts w:ascii="Helvetica" w:hAnsi="Helvetica"/>
                <w:b/>
                <w:sz w:val="20"/>
                <w:szCs w:val="20"/>
              </w:rPr>
              <w:t>Sift_Prediction</w:t>
            </w:r>
          </w:p>
        </w:tc>
        <w:tc>
          <w:tcPr>
            <w:tcW w:w="6946" w:type="dxa"/>
            <w:tcBorders>
              <w:top w:val="single" w:sz="4" w:space="0" w:color="auto"/>
              <w:left w:val="single" w:sz="4" w:space="0" w:color="auto"/>
              <w:bottom w:val="single" w:sz="4" w:space="0" w:color="auto"/>
              <w:right w:val="single" w:sz="4" w:space="0" w:color="auto"/>
            </w:tcBorders>
          </w:tcPr>
          <w:p w14:paraId="735C2975" w14:textId="77777777" w:rsidR="00B87DE7" w:rsidRPr="004925C2" w:rsidRDefault="00B87DE7" w:rsidP="00B87DE7">
            <w:pPr>
              <w:spacing w:before="40" w:after="40"/>
              <w:rPr>
                <w:rFonts w:ascii="Helvetica" w:hAnsi="Helvetica"/>
                <w:sz w:val="20"/>
              </w:rPr>
            </w:pPr>
            <w:r w:rsidRPr="004925C2">
              <w:rPr>
                <w:rFonts w:ascii="Helvetica" w:hAnsi="Helvetica"/>
                <w:sz w:val="20"/>
              </w:rPr>
              <w:t>Predictive value using Sift</w:t>
            </w:r>
          </w:p>
        </w:tc>
      </w:tr>
      <w:tr w:rsidR="00B87DE7" w:rsidRPr="004925C2" w14:paraId="10243C6D" w14:textId="77777777" w:rsidTr="00AE6A80">
        <w:tc>
          <w:tcPr>
            <w:tcW w:w="2835" w:type="dxa"/>
            <w:tcBorders>
              <w:top w:val="single" w:sz="4" w:space="0" w:color="auto"/>
              <w:left w:val="single" w:sz="4" w:space="0" w:color="auto"/>
              <w:bottom w:val="single" w:sz="4" w:space="0" w:color="auto"/>
              <w:right w:val="single" w:sz="4" w:space="0" w:color="auto"/>
            </w:tcBorders>
          </w:tcPr>
          <w:p w14:paraId="2EA9919D" w14:textId="77777777" w:rsidR="00B87DE7" w:rsidRPr="00AE6A80" w:rsidRDefault="00B87DE7" w:rsidP="00AE6A80">
            <w:pPr>
              <w:spacing w:before="40" w:after="40"/>
              <w:rPr>
                <w:rFonts w:ascii="Helvetica" w:hAnsi="Helvetica"/>
                <w:b/>
                <w:sz w:val="20"/>
                <w:szCs w:val="20"/>
              </w:rPr>
            </w:pPr>
            <w:r w:rsidRPr="00AE6A80">
              <w:rPr>
                <w:rFonts w:ascii="Helvetica" w:hAnsi="Helvetica"/>
                <w:b/>
                <w:sz w:val="20"/>
                <w:szCs w:val="20"/>
              </w:rPr>
              <w:t>Sift_Score</w:t>
            </w:r>
          </w:p>
        </w:tc>
        <w:tc>
          <w:tcPr>
            <w:tcW w:w="6946" w:type="dxa"/>
            <w:tcBorders>
              <w:top w:val="single" w:sz="4" w:space="0" w:color="auto"/>
              <w:left w:val="single" w:sz="4" w:space="0" w:color="auto"/>
              <w:bottom w:val="single" w:sz="4" w:space="0" w:color="auto"/>
              <w:right w:val="single" w:sz="4" w:space="0" w:color="auto"/>
            </w:tcBorders>
          </w:tcPr>
          <w:p w14:paraId="3A43FC1E" w14:textId="77777777" w:rsidR="00B87DE7" w:rsidRPr="0071263B" w:rsidRDefault="00B87DE7" w:rsidP="0071263B">
            <w:pPr>
              <w:rPr>
                <w:rFonts w:ascii="Helvetica" w:hAnsi="Helvetica"/>
                <w:sz w:val="20"/>
                <w:szCs w:val="20"/>
              </w:rPr>
            </w:pPr>
            <w:r w:rsidRPr="0071263B">
              <w:rPr>
                <w:rFonts w:ascii="Helvetica" w:hAnsi="Helvetica"/>
                <w:sz w:val="20"/>
                <w:szCs w:val="20"/>
              </w:rPr>
              <w:t>Predicted functional effect using SIFT algorithm</w:t>
            </w:r>
          </w:p>
          <w:p w14:paraId="5D2BDAB2" w14:textId="77777777" w:rsidR="00B87DE7" w:rsidRPr="0071263B" w:rsidRDefault="00B87DE7" w:rsidP="0071263B">
            <w:pPr>
              <w:rPr>
                <w:rFonts w:ascii="Helvetica" w:hAnsi="Helvetica"/>
                <w:sz w:val="20"/>
                <w:szCs w:val="20"/>
              </w:rPr>
            </w:pPr>
            <w:r w:rsidRPr="0071263B">
              <w:rPr>
                <w:rFonts w:ascii="Helvetica" w:hAnsi="Helvetica"/>
                <w:sz w:val="20"/>
                <w:szCs w:val="20"/>
              </w:rPr>
              <w:t>http://sift.jcvi.org/</w:t>
            </w:r>
          </w:p>
          <w:p w14:paraId="7671C9A9" w14:textId="77777777" w:rsidR="00B87DE7" w:rsidRPr="0071263B" w:rsidRDefault="00B87DE7" w:rsidP="0071263B">
            <w:pPr>
              <w:pStyle w:val="H10"/>
            </w:pPr>
            <w:r w:rsidRPr="0071263B">
              <w:t>SIFT (Sorting Intolerant From Tolerant) prediction is based on the degree of conservation of amino acid residues in sequence alignments derived from closely related sequences.</w:t>
            </w:r>
          </w:p>
          <w:p w14:paraId="065240EC" w14:textId="77777777" w:rsidR="00B87DE7" w:rsidRPr="0071263B" w:rsidRDefault="00B87DE7" w:rsidP="0071263B">
            <w:pPr>
              <w:rPr>
                <w:rFonts w:ascii="Helvetica" w:eastAsia="Times New Roman" w:hAnsi="Helvetica"/>
                <w:sz w:val="20"/>
                <w:szCs w:val="20"/>
              </w:rPr>
            </w:pPr>
          </w:p>
          <w:p w14:paraId="1C916033" w14:textId="77777777" w:rsidR="00B87DE7" w:rsidRPr="0071263B" w:rsidRDefault="00B87DE7" w:rsidP="0071263B">
            <w:pPr>
              <w:rPr>
                <w:rFonts w:ascii="Helvetica" w:eastAsia="Times New Roman" w:hAnsi="Helvetica"/>
                <w:sz w:val="20"/>
                <w:szCs w:val="20"/>
              </w:rPr>
            </w:pPr>
            <w:r w:rsidRPr="0071263B">
              <w:rPr>
                <w:rFonts w:ascii="Helvetica" w:eastAsia="Times New Roman" w:hAnsi="Helvetica"/>
                <w:sz w:val="20"/>
                <w:szCs w:val="20"/>
              </w:rPr>
              <w:t>Ranges from 0 to 1. The amino acid substitution is predicted to be damaging when the score is &lt;= 0.05, and tolerated when the score is &gt; 0.05.</w:t>
            </w:r>
          </w:p>
        </w:tc>
      </w:tr>
      <w:tr w:rsidR="00B87DE7" w:rsidRPr="004925C2" w14:paraId="5165A0B2" w14:textId="77777777" w:rsidTr="00AE6A80">
        <w:tc>
          <w:tcPr>
            <w:tcW w:w="2835" w:type="dxa"/>
            <w:tcBorders>
              <w:top w:val="single" w:sz="4" w:space="0" w:color="auto"/>
              <w:left w:val="single" w:sz="4" w:space="0" w:color="auto"/>
              <w:bottom w:val="single" w:sz="4" w:space="0" w:color="auto"/>
              <w:right w:val="single" w:sz="4" w:space="0" w:color="auto"/>
            </w:tcBorders>
          </w:tcPr>
          <w:p w14:paraId="592EE867" w14:textId="77777777" w:rsidR="00B87DE7" w:rsidRPr="00AE6A80" w:rsidRDefault="002851DB" w:rsidP="00AE6A80">
            <w:pPr>
              <w:spacing w:before="40" w:after="40"/>
              <w:rPr>
                <w:rFonts w:ascii="Helvetica" w:hAnsi="Helvetica"/>
                <w:b/>
                <w:sz w:val="20"/>
                <w:szCs w:val="20"/>
              </w:rPr>
            </w:pPr>
            <w:r w:rsidRPr="00AE6A80">
              <w:rPr>
                <w:rFonts w:ascii="Helvetica" w:hAnsi="Helvetica"/>
                <w:b/>
                <w:sz w:val="20"/>
                <w:szCs w:val="20"/>
              </w:rPr>
              <w:t>PolyPhen-2</w:t>
            </w:r>
            <w:r w:rsidR="00DC63DC" w:rsidRPr="00AE6A80">
              <w:rPr>
                <w:rFonts w:ascii="Helvetica" w:hAnsi="Helvetica"/>
                <w:b/>
                <w:sz w:val="20"/>
                <w:szCs w:val="20"/>
              </w:rPr>
              <w:t xml:space="preserve"> (info)</w:t>
            </w:r>
          </w:p>
        </w:tc>
        <w:tc>
          <w:tcPr>
            <w:tcW w:w="6946" w:type="dxa"/>
            <w:tcBorders>
              <w:top w:val="single" w:sz="4" w:space="0" w:color="auto"/>
              <w:left w:val="single" w:sz="4" w:space="0" w:color="auto"/>
              <w:bottom w:val="single" w:sz="4" w:space="0" w:color="auto"/>
              <w:right w:val="single" w:sz="4" w:space="0" w:color="auto"/>
            </w:tcBorders>
          </w:tcPr>
          <w:p w14:paraId="7796AA34" w14:textId="77777777" w:rsidR="00DC63DC" w:rsidRPr="004925C2" w:rsidRDefault="00DC63DC" w:rsidP="00DC63DC">
            <w:pPr>
              <w:spacing w:before="40" w:after="40"/>
              <w:rPr>
                <w:rFonts w:ascii="Helvetica" w:hAnsi="Helvetica"/>
                <w:sz w:val="20"/>
              </w:rPr>
            </w:pPr>
            <w:r w:rsidRPr="004925C2">
              <w:rPr>
                <w:rFonts w:ascii="Helvetica" w:hAnsi="Helvetica"/>
                <w:b/>
                <w:sz w:val="20"/>
              </w:rPr>
              <w:t>PolyPhen-2</w:t>
            </w:r>
            <w:r w:rsidRPr="004925C2">
              <w:rPr>
                <w:rFonts w:ascii="Helvetica" w:hAnsi="Helvetica"/>
                <w:sz w:val="20"/>
              </w:rPr>
              <w:t> is an automatic tool for prediction of the possible impact of an amino acid substitution on the structure and function of a human protein. This prediction is based on a number of features comprising the sequence, phylogenetic and structural information characterizing the substitution.</w:t>
            </w:r>
          </w:p>
          <w:p w14:paraId="6A0C9795" w14:textId="77777777" w:rsidR="00DC63DC" w:rsidRPr="004925C2" w:rsidRDefault="00DC63DC" w:rsidP="00DC63DC">
            <w:pPr>
              <w:spacing w:before="40" w:after="40"/>
              <w:rPr>
                <w:rFonts w:ascii="Helvetica" w:hAnsi="Helvetica"/>
                <w:sz w:val="20"/>
              </w:rPr>
            </w:pPr>
          </w:p>
          <w:p w14:paraId="0020115D" w14:textId="77777777" w:rsidR="00DC63DC" w:rsidRPr="004925C2" w:rsidRDefault="00DC63DC" w:rsidP="00DC63DC">
            <w:pPr>
              <w:spacing w:before="40" w:after="40"/>
              <w:rPr>
                <w:rFonts w:ascii="Helvetica" w:hAnsi="Helvetica"/>
                <w:sz w:val="20"/>
              </w:rPr>
            </w:pPr>
            <w:r w:rsidRPr="004925C2">
              <w:rPr>
                <w:rFonts w:ascii="Helvetica" w:hAnsi="Helvetica"/>
                <w:sz w:val="20"/>
              </w:rPr>
              <w:t>http://genetics.bwh.harvard.edu/pph2/</w:t>
            </w:r>
          </w:p>
          <w:p w14:paraId="6946D547" w14:textId="77777777" w:rsidR="00DC63DC" w:rsidRDefault="00DC63DC" w:rsidP="002851DB">
            <w:pPr>
              <w:spacing w:before="40" w:after="40"/>
              <w:rPr>
                <w:rFonts w:ascii="Helvetica" w:hAnsi="Helvetica"/>
                <w:b/>
                <w:sz w:val="20"/>
                <w:szCs w:val="20"/>
                <w:lang w:val="fr-FR"/>
              </w:rPr>
            </w:pPr>
          </w:p>
          <w:p w14:paraId="5D710359" w14:textId="77777777" w:rsidR="00DC63DC" w:rsidRPr="00DC63DC" w:rsidRDefault="00DC63DC" w:rsidP="002851DB">
            <w:pPr>
              <w:spacing w:before="40" w:after="40"/>
              <w:rPr>
                <w:rFonts w:ascii="Helvetica" w:hAnsi="Helvetica"/>
                <w:b/>
                <w:sz w:val="20"/>
                <w:szCs w:val="20"/>
                <w:lang w:val="fr-FR"/>
              </w:rPr>
            </w:pPr>
            <w:r w:rsidRPr="00DC63DC">
              <w:rPr>
                <w:rFonts w:ascii="Helvetica" w:hAnsi="Helvetica"/>
                <w:b/>
                <w:sz w:val="20"/>
                <w:szCs w:val="20"/>
                <w:lang w:val="fr-FR"/>
              </w:rPr>
              <w:t xml:space="preserve">Polyphen-2 : </w:t>
            </w:r>
            <w:r w:rsidRPr="00DC63DC">
              <w:rPr>
                <w:rFonts w:ascii="Helvetica" w:hAnsi="Helvetica" w:cs="Lucida Grande"/>
                <w:b/>
                <w:color w:val="000000"/>
                <w:sz w:val="20"/>
                <w:szCs w:val="20"/>
              </w:rPr>
              <w:t>prediction_HUMDiv versus prediction_HUMVar</w:t>
            </w:r>
          </w:p>
          <w:p w14:paraId="539A4D8A" w14:textId="77777777" w:rsidR="002851DB" w:rsidRPr="002851DB" w:rsidRDefault="002851DB" w:rsidP="002851DB">
            <w:pPr>
              <w:spacing w:before="40" w:after="40"/>
              <w:rPr>
                <w:rFonts w:ascii="Helvetica" w:hAnsi="Helvetica"/>
                <w:sz w:val="20"/>
                <w:lang w:val="fr-FR"/>
              </w:rPr>
            </w:pPr>
            <w:r w:rsidRPr="002851DB">
              <w:rPr>
                <w:rFonts w:ascii="Helvetica" w:hAnsi="Helvetica"/>
                <w:sz w:val="20"/>
                <w:lang w:val="fr-FR"/>
              </w:rPr>
              <w:t>Two pairs of datasets were used to train and test PolyPhen-2 prediction models. The first pair, </w:t>
            </w:r>
            <w:r w:rsidRPr="002851DB">
              <w:rPr>
                <w:rFonts w:ascii="Helvetica" w:hAnsi="Helvetica"/>
                <w:b/>
                <w:bCs/>
                <w:sz w:val="20"/>
                <w:lang w:val="fr-FR"/>
              </w:rPr>
              <w:t>HumDiv</w:t>
            </w:r>
            <w:r w:rsidRPr="002851DB">
              <w:rPr>
                <w:rFonts w:ascii="Helvetica" w:hAnsi="Helvetica"/>
                <w:sz w:val="20"/>
                <w:lang w:val="fr-FR"/>
              </w:rPr>
              <w:t>, was compiled from all damaging alleles with known effects on the molecular function causing human Mendelian diseases, present in the UniProtKB database, together with differences between human proteins and their closely related mammalian homologs, assumed to be non-damaging. The second pair, </w:t>
            </w:r>
            <w:r w:rsidRPr="002851DB">
              <w:rPr>
                <w:rFonts w:ascii="Helvetica" w:hAnsi="Helvetica"/>
                <w:b/>
                <w:bCs/>
                <w:sz w:val="20"/>
                <w:lang w:val="fr-FR"/>
              </w:rPr>
              <w:t>HumVar</w:t>
            </w:r>
            <w:r w:rsidRPr="002851DB">
              <w:rPr>
                <w:rFonts w:ascii="Helvetica" w:hAnsi="Helvetica"/>
                <w:sz w:val="20"/>
                <w:lang w:val="fr-FR"/>
              </w:rPr>
              <w:t>, consisted of all human disease-causing mutations from UniProtKB, together with common human nsSNPs (MAF&gt;1%) without annotated involvement in disease, which were treated as non-damaging.</w:t>
            </w:r>
          </w:p>
          <w:p w14:paraId="619D89A9" w14:textId="77777777" w:rsidR="002851DB" w:rsidRPr="002851DB" w:rsidRDefault="002851DB" w:rsidP="002851DB">
            <w:pPr>
              <w:spacing w:before="40" w:after="40"/>
              <w:rPr>
                <w:rFonts w:ascii="Helvetica" w:hAnsi="Helvetica"/>
                <w:sz w:val="20"/>
                <w:lang w:val="fr-FR"/>
              </w:rPr>
            </w:pPr>
            <w:r w:rsidRPr="002851DB">
              <w:rPr>
                <w:rFonts w:ascii="Helvetica" w:hAnsi="Helvetica"/>
                <w:sz w:val="20"/>
                <w:lang w:val="fr-FR"/>
              </w:rPr>
              <w:t>The user can choose between HumDiv- and HumVar-trained PolyPhen-2 models. Diagnostics of Mendelian diseases requires distinguishing mutations with drastic effects from all the remaining human variation, including abundant mildly deleterious alleles. Thus, HumVar-trained model should be used for this task. In contrast, HumDiv-trained model should be used for evaluating rare alleles at loci potentially involved in complex phenotypes, dense mapping of regions identified by genome-wide association studies, and analysis of natural selection from sequence data, where even mildly deleterious alleles must be treated as damaging.</w:t>
            </w:r>
          </w:p>
          <w:p w14:paraId="73B71320" w14:textId="77777777" w:rsidR="00B87DE7" w:rsidRPr="004925C2" w:rsidRDefault="002851DB" w:rsidP="006457D5">
            <w:pPr>
              <w:spacing w:before="40" w:after="40"/>
              <w:rPr>
                <w:rFonts w:ascii="Helvetica" w:hAnsi="Helvetica"/>
                <w:sz w:val="20"/>
              </w:rPr>
            </w:pPr>
            <w:r>
              <w:rPr>
                <w:rFonts w:ascii="Helvetica" w:hAnsi="Helvetica"/>
                <w:sz w:val="20"/>
              </w:rPr>
              <w:t xml:space="preserve">More info on the polyphen web site : </w:t>
            </w:r>
            <w:hyperlink r:id="rId14" w:history="1">
              <w:r w:rsidRPr="002851DB">
                <w:rPr>
                  <w:rStyle w:val="Hyperlink"/>
                  <w:rFonts w:ascii="Helvetica" w:hAnsi="Helvetica"/>
                  <w:sz w:val="20"/>
                </w:rPr>
                <w:t>http://genetics.bwh.harvard.edu/pph2/dokuwiki/overview</w:t>
              </w:r>
            </w:hyperlink>
          </w:p>
        </w:tc>
      </w:tr>
      <w:tr w:rsidR="00B87DE7" w:rsidRPr="004925C2" w14:paraId="05BDF291" w14:textId="77777777" w:rsidTr="00AE6A80">
        <w:tc>
          <w:tcPr>
            <w:tcW w:w="2835" w:type="dxa"/>
            <w:tcBorders>
              <w:top w:val="single" w:sz="4" w:space="0" w:color="auto"/>
              <w:left w:val="single" w:sz="4" w:space="0" w:color="auto"/>
              <w:bottom w:val="single" w:sz="4" w:space="0" w:color="auto"/>
              <w:right w:val="single" w:sz="4" w:space="0" w:color="auto"/>
            </w:tcBorders>
          </w:tcPr>
          <w:p w14:paraId="42D2A00F" w14:textId="77777777" w:rsidR="00B87DE7" w:rsidRPr="00AE6A80" w:rsidRDefault="00DC63DC" w:rsidP="00AE6A80">
            <w:pPr>
              <w:spacing w:before="40" w:after="40"/>
              <w:rPr>
                <w:rFonts w:ascii="Helvetica" w:hAnsi="Helvetica"/>
                <w:b/>
                <w:sz w:val="20"/>
                <w:szCs w:val="20"/>
              </w:rPr>
            </w:pPr>
            <w:r w:rsidRPr="00AE6A80">
              <w:rPr>
                <w:rFonts w:ascii="Helvetica" w:hAnsi="Helvetica"/>
                <w:b/>
                <w:sz w:val="20"/>
                <w:szCs w:val="20"/>
              </w:rPr>
              <w:lastRenderedPageBreak/>
              <w:t>Polyphen-2_HumVar</w:t>
            </w:r>
          </w:p>
        </w:tc>
        <w:tc>
          <w:tcPr>
            <w:tcW w:w="6946" w:type="dxa"/>
            <w:tcBorders>
              <w:top w:val="single" w:sz="4" w:space="0" w:color="auto"/>
              <w:left w:val="single" w:sz="4" w:space="0" w:color="auto"/>
              <w:bottom w:val="single" w:sz="4" w:space="0" w:color="auto"/>
              <w:right w:val="single" w:sz="4" w:space="0" w:color="auto"/>
            </w:tcBorders>
          </w:tcPr>
          <w:p w14:paraId="25533FA9" w14:textId="77777777" w:rsidR="00B87DE7" w:rsidRPr="004925C2" w:rsidRDefault="00DC63DC" w:rsidP="006457D5">
            <w:pPr>
              <w:spacing w:before="40" w:after="40"/>
              <w:rPr>
                <w:rFonts w:ascii="Helvetica" w:hAnsi="Helvetica"/>
                <w:sz w:val="20"/>
              </w:rPr>
            </w:pPr>
            <w:r>
              <w:rPr>
                <w:rFonts w:ascii="Helvetica" w:hAnsi="Helvetica"/>
                <w:sz w:val="20"/>
              </w:rPr>
              <w:t>See above for more info</w:t>
            </w:r>
          </w:p>
        </w:tc>
      </w:tr>
      <w:tr w:rsidR="00B87DE7" w:rsidRPr="004925C2" w14:paraId="06FA5C7B" w14:textId="77777777" w:rsidTr="00AE6A80">
        <w:tc>
          <w:tcPr>
            <w:tcW w:w="2835" w:type="dxa"/>
            <w:tcBorders>
              <w:top w:val="single" w:sz="4" w:space="0" w:color="auto"/>
              <w:left w:val="single" w:sz="4" w:space="0" w:color="auto"/>
              <w:bottom w:val="single" w:sz="4" w:space="0" w:color="auto"/>
              <w:right w:val="single" w:sz="4" w:space="0" w:color="auto"/>
            </w:tcBorders>
          </w:tcPr>
          <w:p w14:paraId="630F52AE" w14:textId="77777777" w:rsidR="00B87DE7" w:rsidRPr="00AE6A80" w:rsidRDefault="00DC63DC" w:rsidP="00AE6A80">
            <w:pPr>
              <w:spacing w:before="40" w:after="40"/>
              <w:rPr>
                <w:rFonts w:ascii="Helvetica" w:hAnsi="Helvetica"/>
                <w:b/>
                <w:sz w:val="20"/>
                <w:szCs w:val="20"/>
              </w:rPr>
            </w:pPr>
            <w:r w:rsidRPr="00AE6A80">
              <w:rPr>
                <w:rFonts w:ascii="Helvetica" w:hAnsi="Helvetica"/>
                <w:b/>
                <w:sz w:val="20"/>
                <w:szCs w:val="20"/>
              </w:rPr>
              <w:t>Polyphen-2_HumDiv</w:t>
            </w:r>
          </w:p>
        </w:tc>
        <w:tc>
          <w:tcPr>
            <w:tcW w:w="6946" w:type="dxa"/>
            <w:tcBorders>
              <w:top w:val="single" w:sz="4" w:space="0" w:color="auto"/>
              <w:left w:val="single" w:sz="4" w:space="0" w:color="auto"/>
              <w:bottom w:val="single" w:sz="4" w:space="0" w:color="auto"/>
              <w:right w:val="single" w:sz="4" w:space="0" w:color="auto"/>
            </w:tcBorders>
          </w:tcPr>
          <w:p w14:paraId="5DE3CB47" w14:textId="77777777" w:rsidR="00B87DE7" w:rsidRPr="004925C2" w:rsidRDefault="00DC63DC" w:rsidP="00DC63DC">
            <w:pPr>
              <w:spacing w:before="40" w:after="40"/>
              <w:rPr>
                <w:rFonts w:ascii="Helvetica" w:hAnsi="Helvetica"/>
                <w:sz w:val="20"/>
              </w:rPr>
            </w:pPr>
            <w:r>
              <w:rPr>
                <w:rFonts w:ascii="Helvetica" w:hAnsi="Helvetica"/>
                <w:sz w:val="20"/>
              </w:rPr>
              <w:t>See above for more info; this prediction is less accurate than HumVar for TP53</w:t>
            </w:r>
          </w:p>
        </w:tc>
      </w:tr>
      <w:tr w:rsidR="00DC63DC" w:rsidRPr="00485A60" w14:paraId="174A88C8" w14:textId="77777777" w:rsidTr="0071263B">
        <w:tc>
          <w:tcPr>
            <w:tcW w:w="2835" w:type="dxa"/>
            <w:tcBorders>
              <w:top w:val="single" w:sz="4" w:space="0" w:color="auto"/>
              <w:left w:val="single" w:sz="4" w:space="0" w:color="auto"/>
              <w:bottom w:val="single" w:sz="4" w:space="0" w:color="auto"/>
              <w:right w:val="single" w:sz="4" w:space="0" w:color="auto"/>
            </w:tcBorders>
          </w:tcPr>
          <w:p w14:paraId="4DBA8D8F" w14:textId="77777777" w:rsidR="00DC63DC" w:rsidRPr="00AE6A80" w:rsidRDefault="00DC63DC" w:rsidP="00AE6A80">
            <w:pPr>
              <w:spacing w:before="40" w:after="40"/>
              <w:rPr>
                <w:rFonts w:ascii="Helvetica" w:hAnsi="Helvetica"/>
                <w:b/>
                <w:color w:val="000000"/>
                <w:sz w:val="20"/>
                <w:szCs w:val="20"/>
              </w:rPr>
            </w:pPr>
            <w:r w:rsidRPr="00AE6A80">
              <w:rPr>
                <w:rFonts w:ascii="Helvetica" w:hAnsi="Helvetica"/>
                <w:b/>
                <w:color w:val="000000"/>
                <w:sz w:val="20"/>
                <w:szCs w:val="20"/>
              </w:rPr>
              <w:t>Mutassessor_prediction:</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03A620F2" w14:textId="501CF26A" w:rsidR="00DC63DC" w:rsidRPr="0071263B" w:rsidRDefault="00DC63DC" w:rsidP="0071263B">
            <w:pPr>
              <w:pStyle w:val="H10"/>
              <w:rPr>
                <w:shd w:val="clear" w:color="auto" w:fill="F0F0F3"/>
              </w:rPr>
            </w:pPr>
            <w:r w:rsidRPr="0071263B">
              <w:rPr>
                <w:shd w:val="clear" w:color="auto" w:fill="F0F0F3"/>
              </w:rPr>
              <w:t xml:space="preserve">Functional impact of a variant : predicted functional (high, medium), predicted non-functional (low, neutral). </w:t>
            </w:r>
          </w:p>
        </w:tc>
      </w:tr>
      <w:tr w:rsidR="00DC63DC" w:rsidRPr="00485A60" w14:paraId="3B3282A8" w14:textId="77777777" w:rsidTr="00AE6A80">
        <w:tc>
          <w:tcPr>
            <w:tcW w:w="2835" w:type="dxa"/>
            <w:tcBorders>
              <w:top w:val="single" w:sz="4" w:space="0" w:color="auto"/>
              <w:left w:val="single" w:sz="4" w:space="0" w:color="auto"/>
              <w:bottom w:val="single" w:sz="4" w:space="0" w:color="auto"/>
              <w:right w:val="single" w:sz="4" w:space="0" w:color="auto"/>
            </w:tcBorders>
          </w:tcPr>
          <w:p w14:paraId="216E2238" w14:textId="77777777" w:rsidR="00DC63DC" w:rsidRPr="00AE6A80" w:rsidRDefault="00DC63DC" w:rsidP="00AE6A80">
            <w:pPr>
              <w:spacing w:before="40" w:after="40"/>
              <w:rPr>
                <w:rFonts w:ascii="Helvetica" w:hAnsi="Helvetica"/>
                <w:b/>
                <w:color w:val="000000"/>
                <w:sz w:val="20"/>
                <w:szCs w:val="20"/>
              </w:rPr>
            </w:pPr>
            <w:r w:rsidRPr="00AE6A80">
              <w:rPr>
                <w:rFonts w:ascii="Helvetica" w:hAnsi="Helvetica"/>
                <w:b/>
                <w:color w:val="000000"/>
                <w:sz w:val="20"/>
                <w:szCs w:val="20"/>
              </w:rPr>
              <w:t>Mutassessor_score:</w:t>
            </w:r>
          </w:p>
        </w:tc>
        <w:tc>
          <w:tcPr>
            <w:tcW w:w="6946" w:type="dxa"/>
            <w:tcBorders>
              <w:top w:val="single" w:sz="4" w:space="0" w:color="auto"/>
              <w:left w:val="single" w:sz="4" w:space="0" w:color="auto"/>
              <w:bottom w:val="single" w:sz="4" w:space="0" w:color="auto"/>
              <w:right w:val="single" w:sz="4" w:space="0" w:color="auto"/>
            </w:tcBorders>
          </w:tcPr>
          <w:p w14:paraId="192395B6" w14:textId="77777777" w:rsidR="00DC63DC" w:rsidRPr="0071263B" w:rsidRDefault="00DC63DC" w:rsidP="008A3FD9">
            <w:pPr>
              <w:spacing w:before="40" w:after="40"/>
              <w:rPr>
                <w:rFonts w:ascii="Helvetica" w:hAnsi="Helvetica"/>
                <w:color w:val="000000"/>
                <w:sz w:val="20"/>
              </w:rPr>
            </w:pPr>
            <w:r w:rsidRPr="0071263B">
              <w:rPr>
                <w:rFonts w:ascii="Helvetica" w:hAnsi="Helvetica"/>
                <w:color w:val="000000"/>
                <w:sz w:val="20"/>
              </w:rPr>
              <w:t>Predicted functional effect using Mutassessor algorithm</w:t>
            </w:r>
          </w:p>
          <w:p w14:paraId="05333905" w14:textId="77777777" w:rsidR="00DC63DC" w:rsidRPr="0071263B" w:rsidRDefault="00DC63DC" w:rsidP="008A3FD9">
            <w:pPr>
              <w:spacing w:before="40" w:after="40"/>
              <w:rPr>
                <w:rFonts w:ascii="Helvetica" w:hAnsi="Helvetica"/>
                <w:color w:val="000000"/>
                <w:sz w:val="20"/>
              </w:rPr>
            </w:pPr>
          </w:p>
          <w:p w14:paraId="191F1663" w14:textId="77777777" w:rsidR="00DC63DC" w:rsidRPr="0071263B" w:rsidRDefault="00DC63DC" w:rsidP="008A3FD9">
            <w:pPr>
              <w:spacing w:before="40" w:after="40"/>
              <w:rPr>
                <w:rFonts w:ascii="Helvetica" w:hAnsi="Helvetica"/>
                <w:color w:val="000000"/>
                <w:sz w:val="20"/>
              </w:rPr>
            </w:pPr>
            <w:r w:rsidRPr="0071263B">
              <w:rPr>
                <w:rFonts w:ascii="Helvetica" w:hAnsi="Helvetica"/>
                <w:color w:val="000000"/>
                <w:sz w:val="20"/>
              </w:rPr>
              <w:t>http://mutationassessor.org/</w:t>
            </w:r>
          </w:p>
          <w:p w14:paraId="58AA95D3" w14:textId="77777777" w:rsidR="00DC63DC" w:rsidRPr="0071263B" w:rsidRDefault="00DC63DC" w:rsidP="008A3FD9">
            <w:pPr>
              <w:spacing w:before="40" w:after="40"/>
              <w:rPr>
                <w:rFonts w:ascii="Helvetica" w:hAnsi="Helvetica"/>
                <w:color w:val="000000"/>
                <w:sz w:val="20"/>
              </w:rPr>
            </w:pPr>
          </w:p>
          <w:p w14:paraId="2342B2E5" w14:textId="77777777" w:rsidR="00DC63DC" w:rsidRPr="0071263B" w:rsidRDefault="00DC63DC" w:rsidP="008A3FD9">
            <w:pPr>
              <w:spacing w:before="40" w:after="40"/>
              <w:rPr>
                <w:rFonts w:ascii="Helvetica" w:hAnsi="Helvetica"/>
                <w:color w:val="000000"/>
                <w:sz w:val="20"/>
              </w:rPr>
            </w:pPr>
            <w:r w:rsidRPr="0071263B">
              <w:rPr>
                <w:rFonts w:ascii="Helvetica" w:hAnsi="Helvetica"/>
                <w:color w:val="000000"/>
                <w:sz w:val="20"/>
              </w:rPr>
              <w:t xml:space="preserve">B. Reva, Y. Antipin, C. Sander, </w:t>
            </w:r>
            <w:r w:rsidRPr="0071263B">
              <w:rPr>
                <w:rFonts w:ascii="Helvetica" w:hAnsi="Helvetica"/>
                <w:i/>
                <w:color w:val="000000"/>
                <w:sz w:val="20"/>
              </w:rPr>
              <w:t>Nucleic Acids Res</w:t>
            </w:r>
            <w:r w:rsidRPr="0071263B">
              <w:rPr>
                <w:rFonts w:ascii="Helvetica" w:hAnsi="Helvetica"/>
                <w:color w:val="000000"/>
                <w:sz w:val="20"/>
              </w:rPr>
              <w:t xml:space="preserve"> </w:t>
            </w:r>
            <w:r w:rsidRPr="0071263B">
              <w:rPr>
                <w:rFonts w:ascii="Helvetica" w:hAnsi="Helvetica"/>
                <w:b/>
                <w:color w:val="000000"/>
                <w:sz w:val="20"/>
              </w:rPr>
              <w:t>39</w:t>
            </w:r>
            <w:r w:rsidRPr="0071263B">
              <w:rPr>
                <w:rFonts w:ascii="Helvetica" w:hAnsi="Helvetica"/>
                <w:color w:val="000000"/>
                <w:sz w:val="20"/>
              </w:rPr>
              <w:t>, e118 (2011).</w:t>
            </w:r>
          </w:p>
          <w:p w14:paraId="50D5BC9A" w14:textId="77777777" w:rsidR="00DC63DC" w:rsidRPr="0071263B" w:rsidRDefault="00DC63DC" w:rsidP="008A3FD9">
            <w:pPr>
              <w:spacing w:before="40" w:after="40"/>
              <w:rPr>
                <w:rFonts w:ascii="Helvetica" w:hAnsi="Helvetica"/>
                <w:color w:val="000000"/>
                <w:sz w:val="20"/>
              </w:rPr>
            </w:pPr>
          </w:p>
          <w:p w14:paraId="32B14FBD" w14:textId="77777777" w:rsidR="00DC63DC" w:rsidRPr="0071263B" w:rsidRDefault="00DC63DC" w:rsidP="008A3FD9">
            <w:pPr>
              <w:spacing w:before="40" w:after="40"/>
              <w:rPr>
                <w:rFonts w:ascii="Helvetica" w:eastAsia="Times New Roman" w:hAnsi="Helvetica"/>
                <w:color w:val="000000"/>
                <w:sz w:val="20"/>
              </w:rPr>
            </w:pPr>
            <w:r w:rsidRPr="0071263B">
              <w:rPr>
                <w:rFonts w:ascii="Helvetica" w:eastAsia="Times New Roman" w:hAnsi="Helvetica"/>
                <w:color w:val="000000"/>
                <w:sz w:val="20"/>
                <w:shd w:val="clear" w:color="auto" w:fill="F8F8FA"/>
              </w:rPr>
              <w:t>Functional impact combined score</w:t>
            </w:r>
          </w:p>
          <w:p w14:paraId="574CDFCC" w14:textId="77777777" w:rsidR="00DC63DC" w:rsidRPr="0071263B" w:rsidRDefault="00DC63DC" w:rsidP="008A3FD9">
            <w:pPr>
              <w:spacing w:before="40" w:after="40"/>
              <w:rPr>
                <w:rFonts w:ascii="Helvetica" w:hAnsi="Helvetica"/>
                <w:color w:val="000000"/>
                <w:sz w:val="20"/>
              </w:rPr>
            </w:pPr>
            <w:r w:rsidRPr="0071263B">
              <w:rPr>
                <w:rFonts w:ascii="Helvetica" w:hAnsi="Helvetica"/>
                <w:color w:val="000000"/>
                <w:sz w:val="20"/>
              </w:rPr>
              <w:t>The </w:t>
            </w:r>
            <w:r w:rsidRPr="0071263B">
              <w:rPr>
                <w:rFonts w:ascii="Helvetica" w:hAnsi="Helvetica"/>
                <w:b/>
                <w:color w:val="000000"/>
                <w:sz w:val="20"/>
              </w:rPr>
              <w:t xml:space="preserve">default score cutoff </w:t>
            </w:r>
            <w:r w:rsidRPr="0071263B">
              <w:rPr>
                <w:rFonts w:ascii="Helvetica" w:hAnsi="Helvetica"/>
                <w:color w:val="000000"/>
                <w:sz w:val="20"/>
              </w:rPr>
              <w:t>is currently set at -1.938 for classification (i.e. High or medium vs low or neutral).</w:t>
            </w:r>
          </w:p>
        </w:tc>
      </w:tr>
      <w:tr w:rsidR="008A3FD9" w:rsidRPr="00485A60" w14:paraId="1E86A3AD" w14:textId="77777777" w:rsidTr="00AE6A80">
        <w:tc>
          <w:tcPr>
            <w:tcW w:w="2835" w:type="dxa"/>
            <w:tcBorders>
              <w:top w:val="single" w:sz="4" w:space="0" w:color="auto"/>
              <w:left w:val="single" w:sz="4" w:space="0" w:color="auto"/>
              <w:bottom w:val="single" w:sz="4" w:space="0" w:color="auto"/>
              <w:right w:val="single" w:sz="4" w:space="0" w:color="auto"/>
            </w:tcBorders>
          </w:tcPr>
          <w:p w14:paraId="1BCB2FF0" w14:textId="77777777" w:rsidR="008A3FD9" w:rsidRPr="00AE6A80" w:rsidRDefault="008A3FD9" w:rsidP="00AE6A80">
            <w:pPr>
              <w:spacing w:before="40" w:after="40"/>
              <w:rPr>
                <w:rFonts w:ascii="Helvetica" w:hAnsi="Helvetica"/>
                <w:b/>
                <w:color w:val="000000"/>
                <w:sz w:val="20"/>
                <w:szCs w:val="20"/>
              </w:rPr>
            </w:pPr>
            <w:r w:rsidRPr="00AE6A80">
              <w:rPr>
                <w:rFonts w:ascii="Helvetica" w:hAnsi="Helvetica"/>
                <w:b/>
                <w:color w:val="000000"/>
                <w:sz w:val="20"/>
                <w:szCs w:val="20"/>
              </w:rPr>
              <w:t>Provean_prediction</w:t>
            </w:r>
          </w:p>
        </w:tc>
        <w:tc>
          <w:tcPr>
            <w:tcW w:w="6946" w:type="dxa"/>
            <w:tcBorders>
              <w:top w:val="single" w:sz="4" w:space="0" w:color="auto"/>
              <w:left w:val="single" w:sz="4" w:space="0" w:color="auto"/>
              <w:bottom w:val="single" w:sz="4" w:space="0" w:color="auto"/>
              <w:right w:val="single" w:sz="4" w:space="0" w:color="auto"/>
            </w:tcBorders>
          </w:tcPr>
          <w:p w14:paraId="5CFAD9E9" w14:textId="77777777" w:rsidR="008A3FD9" w:rsidRPr="00485A60" w:rsidRDefault="008A3FD9" w:rsidP="008A3FD9">
            <w:pPr>
              <w:spacing w:before="40" w:after="40"/>
              <w:rPr>
                <w:rFonts w:ascii="Helvetica" w:hAnsi="Helvetica"/>
                <w:color w:val="000000"/>
                <w:sz w:val="20"/>
              </w:rPr>
            </w:pPr>
            <w:r w:rsidRPr="00485A60">
              <w:rPr>
                <w:rFonts w:ascii="Helvetica" w:eastAsia="Times New Roman" w:hAnsi="Helvetica"/>
                <w:color w:val="000000"/>
                <w:sz w:val="20"/>
                <w:shd w:val="clear" w:color="auto" w:fill="FFFFFF"/>
              </w:rPr>
              <w:t>Prediction - deleterious or neutral (using default cutoff at -2.5</w:t>
            </w:r>
            <w:r w:rsidRPr="00485A60">
              <w:rPr>
                <w:rStyle w:val="apple-converted-space"/>
                <w:rFonts w:ascii="Helvetica" w:hAnsi="Helvetica"/>
                <w:color w:val="000000"/>
                <w:sz w:val="20"/>
              </w:rPr>
              <w:t>)</w:t>
            </w:r>
            <w:r w:rsidRPr="00485A60">
              <w:rPr>
                <w:rFonts w:ascii="Helvetica" w:eastAsia="Times New Roman" w:hAnsi="Helvetica"/>
                <w:color w:val="000000"/>
                <w:sz w:val="20"/>
              </w:rPr>
              <w:t xml:space="preserve"> </w:t>
            </w:r>
          </w:p>
        </w:tc>
      </w:tr>
      <w:tr w:rsidR="008A3FD9" w:rsidRPr="00485A60" w14:paraId="3E703B88" w14:textId="77777777" w:rsidTr="00AE6A80">
        <w:tc>
          <w:tcPr>
            <w:tcW w:w="2835" w:type="dxa"/>
            <w:tcBorders>
              <w:top w:val="single" w:sz="4" w:space="0" w:color="auto"/>
              <w:left w:val="single" w:sz="4" w:space="0" w:color="auto"/>
              <w:bottom w:val="single" w:sz="4" w:space="0" w:color="auto"/>
              <w:right w:val="single" w:sz="4" w:space="0" w:color="auto"/>
            </w:tcBorders>
          </w:tcPr>
          <w:p w14:paraId="2E41EA22" w14:textId="77777777" w:rsidR="008A3FD9" w:rsidRPr="00AE6A80" w:rsidRDefault="008A3FD9" w:rsidP="00AE6A80">
            <w:pPr>
              <w:spacing w:before="40" w:after="40"/>
              <w:rPr>
                <w:rFonts w:ascii="Helvetica" w:hAnsi="Helvetica"/>
                <w:b/>
                <w:color w:val="000000"/>
                <w:sz w:val="20"/>
                <w:szCs w:val="20"/>
              </w:rPr>
            </w:pPr>
            <w:r w:rsidRPr="00AE6A80">
              <w:rPr>
                <w:rFonts w:ascii="Helvetica" w:hAnsi="Helvetica"/>
                <w:b/>
                <w:color w:val="000000"/>
                <w:sz w:val="20"/>
                <w:szCs w:val="20"/>
              </w:rPr>
              <w:t>Provean_Score</w:t>
            </w:r>
          </w:p>
        </w:tc>
        <w:tc>
          <w:tcPr>
            <w:tcW w:w="6946" w:type="dxa"/>
            <w:tcBorders>
              <w:top w:val="single" w:sz="4" w:space="0" w:color="auto"/>
              <w:left w:val="single" w:sz="4" w:space="0" w:color="auto"/>
              <w:bottom w:val="single" w:sz="4" w:space="0" w:color="auto"/>
              <w:right w:val="single" w:sz="4" w:space="0" w:color="auto"/>
            </w:tcBorders>
          </w:tcPr>
          <w:p w14:paraId="31BFDC5D" w14:textId="77777777" w:rsidR="008A3FD9" w:rsidRPr="00485A60" w:rsidRDefault="008A3FD9" w:rsidP="008A3FD9">
            <w:pPr>
              <w:spacing w:before="40" w:after="40"/>
              <w:rPr>
                <w:rFonts w:ascii="Helvetica" w:hAnsi="Helvetica"/>
                <w:color w:val="000000"/>
                <w:sz w:val="20"/>
              </w:rPr>
            </w:pPr>
            <w:r w:rsidRPr="00485A60">
              <w:rPr>
                <w:rFonts w:ascii="Helvetica" w:hAnsi="Helvetica"/>
                <w:color w:val="000000"/>
                <w:sz w:val="20"/>
              </w:rPr>
              <w:t>Predicted functional effect using Provean algorithm</w:t>
            </w:r>
          </w:p>
          <w:p w14:paraId="2875B69A" w14:textId="77777777" w:rsidR="008A3FD9" w:rsidRPr="00485A60" w:rsidRDefault="008A3FD9" w:rsidP="008A3FD9">
            <w:pPr>
              <w:spacing w:before="40" w:after="40"/>
              <w:rPr>
                <w:rFonts w:ascii="Helvetica" w:hAnsi="Helvetica"/>
                <w:color w:val="000000"/>
                <w:sz w:val="20"/>
              </w:rPr>
            </w:pPr>
          </w:p>
          <w:p w14:paraId="46EAEB1E" w14:textId="77777777" w:rsidR="008A3FD9" w:rsidRPr="00485A60" w:rsidRDefault="008A3FD9" w:rsidP="008A3FD9">
            <w:pPr>
              <w:spacing w:before="40" w:after="40"/>
              <w:rPr>
                <w:rFonts w:ascii="Helvetica" w:hAnsi="Helvetica"/>
                <w:color w:val="000000"/>
                <w:sz w:val="20"/>
              </w:rPr>
            </w:pPr>
            <w:r w:rsidRPr="00485A60">
              <w:rPr>
                <w:rFonts w:ascii="Helvetica" w:hAnsi="Helvetica"/>
                <w:color w:val="000000"/>
                <w:sz w:val="20"/>
              </w:rPr>
              <w:t>http://provean.jcvi.org/index.php</w:t>
            </w:r>
          </w:p>
          <w:p w14:paraId="3D4AA814" w14:textId="77777777" w:rsidR="008A3FD9" w:rsidRPr="00485A60" w:rsidRDefault="008A3FD9" w:rsidP="008A3FD9">
            <w:pPr>
              <w:spacing w:before="40" w:after="40"/>
              <w:rPr>
                <w:rFonts w:ascii="Helvetica" w:hAnsi="Helvetica"/>
                <w:color w:val="000000"/>
                <w:sz w:val="20"/>
              </w:rPr>
            </w:pPr>
          </w:p>
          <w:p w14:paraId="741EDA5C" w14:textId="77777777" w:rsidR="008A3FD9" w:rsidRPr="00485A60" w:rsidRDefault="008A3FD9" w:rsidP="008A3FD9">
            <w:pPr>
              <w:spacing w:before="40" w:after="40"/>
              <w:rPr>
                <w:rFonts w:ascii="Helvetica" w:eastAsia="Times New Roman" w:hAnsi="Helvetica"/>
                <w:color w:val="000000"/>
                <w:sz w:val="20"/>
              </w:rPr>
            </w:pPr>
            <w:r w:rsidRPr="00485A60">
              <w:rPr>
                <w:rFonts w:ascii="Helvetica" w:eastAsia="Times New Roman" w:hAnsi="Helvetica"/>
                <w:b/>
                <w:color w:val="000000"/>
                <w:sz w:val="20"/>
                <w:shd w:val="clear" w:color="auto" w:fill="FFFFFF"/>
              </w:rPr>
              <w:t>PROVEAN</w:t>
            </w:r>
            <w:r w:rsidRPr="00485A60">
              <w:rPr>
                <w:rFonts w:ascii="Helvetica" w:eastAsia="Times New Roman" w:hAnsi="Helvetica"/>
                <w:color w:val="000000"/>
                <w:sz w:val="20"/>
                <w:shd w:val="clear" w:color="auto" w:fill="FFFFFF"/>
              </w:rPr>
              <w:t> (</w:t>
            </w:r>
            <w:r w:rsidRPr="00485A60">
              <w:rPr>
                <w:rFonts w:ascii="Helvetica" w:eastAsia="Times New Roman" w:hAnsi="Helvetica"/>
                <w:b/>
                <w:color w:val="000000"/>
                <w:sz w:val="20"/>
                <w:u w:val="single"/>
                <w:shd w:val="clear" w:color="auto" w:fill="FFFFFF"/>
              </w:rPr>
              <w:t>Pro</w:t>
            </w:r>
            <w:r w:rsidRPr="00485A60">
              <w:rPr>
                <w:rFonts w:ascii="Helvetica" w:eastAsia="Times New Roman" w:hAnsi="Helvetica"/>
                <w:color w:val="000000"/>
                <w:sz w:val="20"/>
                <w:shd w:val="clear" w:color="auto" w:fill="FFFFFF"/>
              </w:rPr>
              <w:t>tein </w:t>
            </w:r>
            <w:r w:rsidRPr="00485A60">
              <w:rPr>
                <w:rFonts w:ascii="Helvetica" w:eastAsia="Times New Roman" w:hAnsi="Helvetica"/>
                <w:b/>
                <w:color w:val="000000"/>
                <w:sz w:val="20"/>
                <w:u w:val="single"/>
                <w:shd w:val="clear" w:color="auto" w:fill="FFFFFF"/>
              </w:rPr>
              <w:t>V</w:t>
            </w:r>
            <w:r w:rsidRPr="00485A60">
              <w:rPr>
                <w:rFonts w:ascii="Helvetica" w:eastAsia="Times New Roman" w:hAnsi="Helvetica"/>
                <w:color w:val="000000"/>
                <w:sz w:val="20"/>
                <w:shd w:val="clear" w:color="auto" w:fill="FFFFFF"/>
              </w:rPr>
              <w:t>ariation </w:t>
            </w:r>
            <w:r w:rsidRPr="00485A60">
              <w:rPr>
                <w:rFonts w:ascii="Helvetica" w:eastAsia="Times New Roman" w:hAnsi="Helvetica"/>
                <w:b/>
                <w:color w:val="000000"/>
                <w:sz w:val="20"/>
                <w:u w:val="single"/>
                <w:shd w:val="clear" w:color="auto" w:fill="FFFFFF"/>
              </w:rPr>
              <w:t>E</w:t>
            </w:r>
            <w:r w:rsidRPr="00485A60">
              <w:rPr>
                <w:rFonts w:ascii="Helvetica" w:eastAsia="Times New Roman" w:hAnsi="Helvetica"/>
                <w:color w:val="000000"/>
                <w:sz w:val="20"/>
                <w:shd w:val="clear" w:color="auto" w:fill="FFFFFF"/>
              </w:rPr>
              <w:t>ffect </w:t>
            </w:r>
            <w:r w:rsidRPr="00485A60">
              <w:rPr>
                <w:rFonts w:ascii="Helvetica" w:eastAsia="Times New Roman" w:hAnsi="Helvetica"/>
                <w:b/>
                <w:color w:val="000000"/>
                <w:sz w:val="20"/>
                <w:u w:val="single"/>
                <w:shd w:val="clear" w:color="auto" w:fill="FFFFFF"/>
              </w:rPr>
              <w:t>An</w:t>
            </w:r>
            <w:r w:rsidRPr="00485A60">
              <w:rPr>
                <w:rFonts w:ascii="Helvetica" w:eastAsia="Times New Roman" w:hAnsi="Helvetica"/>
                <w:color w:val="000000"/>
                <w:sz w:val="20"/>
                <w:shd w:val="clear" w:color="auto" w:fill="FFFFFF"/>
              </w:rPr>
              <w:t>alyzer) is a software tool which predicts whether an amino acid substitution or indel has an impact on the biological function of a protein.</w:t>
            </w:r>
          </w:p>
          <w:p w14:paraId="5EABE61E" w14:textId="77777777" w:rsidR="008A3FD9" w:rsidRPr="00485A60" w:rsidRDefault="008A3FD9" w:rsidP="008A3FD9">
            <w:pPr>
              <w:spacing w:before="40" w:after="40"/>
              <w:rPr>
                <w:rFonts w:ascii="Helvetica" w:hAnsi="Helvetica"/>
                <w:color w:val="000000"/>
                <w:sz w:val="20"/>
              </w:rPr>
            </w:pPr>
          </w:p>
          <w:p w14:paraId="03A7FFEB" w14:textId="77777777" w:rsidR="008A3FD9" w:rsidRPr="00485A60" w:rsidRDefault="008A3FD9" w:rsidP="008A3FD9">
            <w:pPr>
              <w:spacing w:before="40" w:after="40"/>
              <w:rPr>
                <w:rFonts w:ascii="Helvetica" w:hAnsi="Helvetica"/>
                <w:color w:val="000000"/>
                <w:sz w:val="20"/>
              </w:rPr>
            </w:pPr>
            <w:r w:rsidRPr="00485A60">
              <w:rPr>
                <w:rFonts w:ascii="Helvetica" w:hAnsi="Helvetica"/>
                <w:color w:val="000000"/>
                <w:sz w:val="20"/>
              </w:rPr>
              <w:t>PROVEAN introduces a </w:t>
            </w:r>
            <w:r w:rsidRPr="00485A60">
              <w:rPr>
                <w:rFonts w:ascii="Helvetica" w:hAnsi="Helvetica"/>
                <w:b/>
                <w:color w:val="000000"/>
                <w:sz w:val="20"/>
              </w:rPr>
              <w:t>delta alignment score</w:t>
            </w:r>
            <w:r w:rsidRPr="00485A60">
              <w:rPr>
                <w:rFonts w:ascii="Helvetica" w:hAnsi="Helvetica"/>
                <w:color w:val="000000"/>
                <w:sz w:val="20"/>
              </w:rPr>
              <w:t> based on the reference and variant versions of a protein query sequence with respect to sequence homologues collected from the NCBI NR protein database through BLAST. T</w:t>
            </w:r>
          </w:p>
          <w:p w14:paraId="5F1186E0" w14:textId="77777777" w:rsidR="008A3FD9" w:rsidRPr="00485A60" w:rsidRDefault="008A3FD9" w:rsidP="008A3FD9">
            <w:pPr>
              <w:spacing w:before="40" w:after="40"/>
              <w:rPr>
                <w:rFonts w:ascii="Helvetica" w:hAnsi="Helvetica"/>
                <w:color w:val="000000"/>
                <w:sz w:val="20"/>
              </w:rPr>
            </w:pPr>
            <w:r w:rsidRPr="00485A60">
              <w:rPr>
                <w:rFonts w:ascii="Helvetica" w:hAnsi="Helvetica"/>
                <w:color w:val="000000"/>
                <w:sz w:val="20"/>
              </w:rPr>
              <w:t>For maximum separation of deleterious and neutral variants for all 4 classes of human protein variants, the </w:t>
            </w:r>
            <w:r w:rsidRPr="00485A60">
              <w:rPr>
                <w:rFonts w:ascii="Helvetica" w:hAnsi="Helvetica"/>
                <w:b/>
                <w:color w:val="000000"/>
                <w:sz w:val="20"/>
              </w:rPr>
              <w:t xml:space="preserve">default score cutoff </w:t>
            </w:r>
            <w:r w:rsidRPr="00485A60">
              <w:rPr>
                <w:rFonts w:ascii="Helvetica" w:hAnsi="Helvetica"/>
                <w:color w:val="000000"/>
                <w:sz w:val="20"/>
              </w:rPr>
              <w:t>is currently set at -2.5 for binary classification (i.e. deleterious vs neutral).</w:t>
            </w:r>
          </w:p>
        </w:tc>
      </w:tr>
      <w:tr w:rsidR="008A3FD9" w:rsidRPr="004925C2" w14:paraId="0D43CDF7" w14:textId="77777777" w:rsidTr="00AE6A80">
        <w:tc>
          <w:tcPr>
            <w:tcW w:w="2835" w:type="dxa"/>
            <w:tcBorders>
              <w:top w:val="single" w:sz="4" w:space="0" w:color="auto"/>
              <w:left w:val="single" w:sz="4" w:space="0" w:color="auto"/>
              <w:bottom w:val="single" w:sz="4" w:space="0" w:color="auto"/>
              <w:right w:val="single" w:sz="4" w:space="0" w:color="auto"/>
            </w:tcBorders>
          </w:tcPr>
          <w:p w14:paraId="72A8A96B" w14:textId="77777777" w:rsidR="008A3FD9" w:rsidRPr="00AE6A80" w:rsidRDefault="008A3FD9" w:rsidP="00AE6A80">
            <w:pPr>
              <w:spacing w:before="40" w:after="40"/>
              <w:rPr>
                <w:rFonts w:ascii="Helvetica" w:hAnsi="Helvetica"/>
                <w:b/>
                <w:sz w:val="20"/>
                <w:szCs w:val="20"/>
              </w:rPr>
            </w:pPr>
            <w:r w:rsidRPr="00AE6A80">
              <w:rPr>
                <w:rFonts w:ascii="Helvetica" w:hAnsi="Helvetica"/>
                <w:b/>
                <w:sz w:val="20"/>
                <w:szCs w:val="20"/>
              </w:rPr>
              <w:t>Condel</w:t>
            </w:r>
          </w:p>
        </w:tc>
        <w:tc>
          <w:tcPr>
            <w:tcW w:w="6946" w:type="dxa"/>
            <w:tcBorders>
              <w:top w:val="single" w:sz="4" w:space="0" w:color="auto"/>
              <w:left w:val="single" w:sz="4" w:space="0" w:color="auto"/>
              <w:bottom w:val="single" w:sz="4" w:space="0" w:color="auto"/>
              <w:right w:val="single" w:sz="4" w:space="0" w:color="auto"/>
            </w:tcBorders>
          </w:tcPr>
          <w:p w14:paraId="4B7865FB" w14:textId="77777777" w:rsidR="008A3FD9" w:rsidRPr="004925C2" w:rsidRDefault="008A3FD9" w:rsidP="008A3FD9">
            <w:pPr>
              <w:spacing w:before="40" w:after="40"/>
              <w:rPr>
                <w:rFonts w:ascii="Helvetica" w:hAnsi="Helvetica"/>
                <w:sz w:val="20"/>
              </w:rPr>
            </w:pPr>
            <w:r w:rsidRPr="004925C2">
              <w:rPr>
                <w:rFonts w:ascii="Helvetica" w:hAnsi="Helvetica"/>
                <w:sz w:val="20"/>
              </w:rPr>
              <w:t>Predicted functional effect using Condel algorithm</w:t>
            </w:r>
          </w:p>
          <w:p w14:paraId="7A223478" w14:textId="6A576A84" w:rsidR="008A3FD9" w:rsidRPr="004925C2" w:rsidRDefault="00D62E32" w:rsidP="008A3FD9">
            <w:pPr>
              <w:spacing w:before="40" w:after="40"/>
              <w:rPr>
                <w:rFonts w:ascii="Helvetica" w:hAnsi="Helvetica"/>
                <w:sz w:val="20"/>
              </w:rPr>
            </w:pPr>
            <w:hyperlink r:id="rId15" w:history="1">
              <w:r w:rsidR="008A3FD9" w:rsidRPr="004925C2">
                <w:rPr>
                  <w:rStyle w:val="Hyperlink"/>
                  <w:rFonts w:ascii="Helvetica" w:hAnsi="Helvetica"/>
                  <w:sz w:val="20"/>
                </w:rPr>
                <w:t>http://bg.upf.edu/fannsdb/</w:t>
              </w:r>
            </w:hyperlink>
          </w:p>
        </w:tc>
      </w:tr>
      <w:tr w:rsidR="00107ED5" w:rsidRPr="004925C2" w14:paraId="1DC29881" w14:textId="77777777" w:rsidTr="00AE6A80">
        <w:tc>
          <w:tcPr>
            <w:tcW w:w="2835" w:type="dxa"/>
            <w:tcBorders>
              <w:top w:val="single" w:sz="4" w:space="0" w:color="auto"/>
              <w:left w:val="single" w:sz="4" w:space="0" w:color="auto"/>
              <w:bottom w:val="single" w:sz="4" w:space="0" w:color="auto"/>
              <w:right w:val="single" w:sz="4" w:space="0" w:color="auto"/>
            </w:tcBorders>
          </w:tcPr>
          <w:p w14:paraId="7D4145A2" w14:textId="77777777"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t>Condel_Score</w:t>
            </w:r>
          </w:p>
        </w:tc>
        <w:tc>
          <w:tcPr>
            <w:tcW w:w="6946" w:type="dxa"/>
            <w:tcBorders>
              <w:top w:val="single" w:sz="4" w:space="0" w:color="auto"/>
              <w:left w:val="single" w:sz="4" w:space="0" w:color="auto"/>
              <w:bottom w:val="single" w:sz="4" w:space="0" w:color="auto"/>
              <w:right w:val="single" w:sz="4" w:space="0" w:color="auto"/>
            </w:tcBorders>
          </w:tcPr>
          <w:p w14:paraId="4C194DF0" w14:textId="77777777" w:rsidR="00107ED5" w:rsidRPr="004925C2" w:rsidRDefault="00107ED5" w:rsidP="00485A60">
            <w:pPr>
              <w:spacing w:before="40" w:after="40"/>
              <w:rPr>
                <w:rFonts w:ascii="Helvetica" w:hAnsi="Helvetica"/>
                <w:sz w:val="20"/>
              </w:rPr>
            </w:pPr>
            <w:r w:rsidRPr="004925C2">
              <w:rPr>
                <w:rFonts w:ascii="Helvetica" w:hAnsi="Helvetica"/>
                <w:sz w:val="20"/>
              </w:rPr>
              <w:t>Predicted functional effect using Condel algorithm</w:t>
            </w:r>
          </w:p>
          <w:p w14:paraId="1D0D2EA1" w14:textId="2523D2B7" w:rsidR="00107ED5" w:rsidRPr="004925C2" w:rsidRDefault="00D62E32" w:rsidP="00485A60">
            <w:pPr>
              <w:spacing w:before="40" w:after="40"/>
              <w:rPr>
                <w:rFonts w:ascii="Helvetica" w:hAnsi="Helvetica"/>
                <w:sz w:val="20"/>
              </w:rPr>
            </w:pPr>
            <w:hyperlink r:id="rId16" w:history="1">
              <w:r w:rsidR="00107ED5" w:rsidRPr="004925C2">
                <w:rPr>
                  <w:rStyle w:val="Hyperlink"/>
                  <w:rFonts w:ascii="Helvetica" w:hAnsi="Helvetica"/>
                  <w:sz w:val="20"/>
                </w:rPr>
                <w:t>http://bg.upf.edu/fannsdb/</w:t>
              </w:r>
            </w:hyperlink>
          </w:p>
        </w:tc>
      </w:tr>
      <w:tr w:rsidR="00107ED5" w:rsidRPr="004925C2" w14:paraId="087EFF34" w14:textId="77777777" w:rsidTr="00AE6A80">
        <w:tc>
          <w:tcPr>
            <w:tcW w:w="2835" w:type="dxa"/>
            <w:tcBorders>
              <w:top w:val="single" w:sz="4" w:space="0" w:color="auto"/>
              <w:left w:val="single" w:sz="4" w:space="0" w:color="auto"/>
              <w:bottom w:val="single" w:sz="4" w:space="0" w:color="auto"/>
              <w:right w:val="single" w:sz="4" w:space="0" w:color="auto"/>
            </w:tcBorders>
          </w:tcPr>
          <w:p w14:paraId="4D615851" w14:textId="77777777" w:rsidR="00107ED5" w:rsidRPr="00AE6A80" w:rsidRDefault="00107ED5" w:rsidP="00AE6A80">
            <w:pPr>
              <w:spacing w:before="40" w:after="40"/>
              <w:rPr>
                <w:rFonts w:ascii="Helvetica" w:hAnsi="Helvetica"/>
                <w:b/>
                <w:sz w:val="20"/>
                <w:szCs w:val="20"/>
              </w:rPr>
            </w:pPr>
            <w:r w:rsidRPr="00AE6A80">
              <w:rPr>
                <w:rFonts w:ascii="Helvetica" w:hAnsi="Helvetica"/>
                <w:b/>
                <w:color w:val="000000"/>
                <w:sz w:val="20"/>
                <w:szCs w:val="20"/>
              </w:rPr>
              <w:t>MutPred_Splice_General_Score</w:t>
            </w:r>
          </w:p>
        </w:tc>
        <w:tc>
          <w:tcPr>
            <w:tcW w:w="6946" w:type="dxa"/>
            <w:tcBorders>
              <w:top w:val="single" w:sz="4" w:space="0" w:color="auto"/>
              <w:left w:val="single" w:sz="4" w:space="0" w:color="auto"/>
              <w:bottom w:val="single" w:sz="4" w:space="0" w:color="auto"/>
              <w:right w:val="single" w:sz="4" w:space="0" w:color="auto"/>
            </w:tcBorders>
          </w:tcPr>
          <w:p w14:paraId="2A85F1E5" w14:textId="77777777" w:rsidR="00107ED5" w:rsidRPr="004925C2" w:rsidRDefault="00107ED5" w:rsidP="00485A60">
            <w:pPr>
              <w:spacing w:before="40" w:after="40"/>
              <w:rPr>
                <w:rFonts w:ascii="Helvetica" w:hAnsi="Helvetica"/>
                <w:sz w:val="20"/>
              </w:rPr>
            </w:pPr>
            <w:r w:rsidRPr="004925C2">
              <w:rPr>
                <w:rFonts w:ascii="Helvetica" w:hAnsi="Helvetica"/>
                <w:sz w:val="20"/>
              </w:rPr>
              <w:t xml:space="preserve">http://mutdb.org/mutpredsplice/about.htm </w:t>
            </w:r>
          </w:p>
          <w:p w14:paraId="6F9DA931" w14:textId="77777777" w:rsidR="00107ED5" w:rsidRPr="004925C2" w:rsidRDefault="00107ED5" w:rsidP="00485A60">
            <w:pPr>
              <w:spacing w:before="40" w:after="40"/>
              <w:rPr>
                <w:rFonts w:ascii="Helvetica" w:hAnsi="Helvetica"/>
                <w:sz w:val="20"/>
              </w:rPr>
            </w:pPr>
            <w:r w:rsidRPr="004925C2">
              <w:rPr>
                <w:rFonts w:ascii="Helvetica" w:hAnsi="Helvetica"/>
                <w:sz w:val="20"/>
              </w:rPr>
              <w:t>The MutPred Splice outputs are:</w:t>
            </w:r>
          </w:p>
          <w:p w14:paraId="0E70B630" w14:textId="77777777" w:rsidR="00107ED5" w:rsidRPr="004925C2" w:rsidRDefault="00107ED5" w:rsidP="00485A60">
            <w:pPr>
              <w:spacing w:before="40" w:after="40"/>
              <w:rPr>
                <w:rFonts w:ascii="Helvetica" w:hAnsi="Helvetica"/>
                <w:sz w:val="20"/>
              </w:rPr>
            </w:pPr>
            <w:r w:rsidRPr="004925C2">
              <w:rPr>
                <w:rFonts w:ascii="Helvetica" w:hAnsi="Helvetica"/>
                <w:sz w:val="20"/>
              </w:rPr>
              <w:t xml:space="preserve">1, </w:t>
            </w:r>
            <w:r w:rsidRPr="004925C2">
              <w:rPr>
                <w:rFonts w:ascii="Helvetica" w:hAnsi="Helvetica"/>
                <w:b/>
                <w:sz w:val="20"/>
              </w:rPr>
              <w:t>General Score,</w:t>
            </w:r>
            <w:r w:rsidRPr="004925C2">
              <w:rPr>
                <w:rFonts w:ascii="Helvetica" w:hAnsi="Helvetica"/>
                <w:sz w:val="20"/>
              </w:rPr>
              <w:t xml:space="preserve"> which is the probability that the variant disrupts splicing. We use a general score &gt;=0.6 to identify a variant which disrupts splicing.</w:t>
            </w:r>
          </w:p>
          <w:p w14:paraId="150A0CCF" w14:textId="77777777" w:rsidR="00107ED5" w:rsidRPr="004925C2" w:rsidRDefault="00107ED5" w:rsidP="00485A60">
            <w:pPr>
              <w:spacing w:before="40" w:after="40"/>
              <w:rPr>
                <w:rFonts w:ascii="Helvetica" w:hAnsi="Helvetica"/>
                <w:sz w:val="20"/>
              </w:rPr>
            </w:pPr>
            <w:r w:rsidRPr="004925C2">
              <w:rPr>
                <w:rFonts w:ascii="Helvetica" w:hAnsi="Helvetica"/>
                <w:sz w:val="20"/>
              </w:rPr>
              <w:t>e.g. general score &gt;=0.6 labels a variant as a Splice Affecting Variant (SAV)</w:t>
            </w:r>
          </w:p>
          <w:p w14:paraId="3D9A0B9C" w14:textId="77777777" w:rsidR="00107ED5" w:rsidRPr="004925C2" w:rsidRDefault="00107ED5" w:rsidP="00485A60">
            <w:pPr>
              <w:spacing w:before="40" w:after="40"/>
              <w:rPr>
                <w:rFonts w:ascii="Helvetica" w:hAnsi="Helvetica"/>
                <w:sz w:val="20"/>
              </w:rPr>
            </w:pPr>
            <w:r w:rsidRPr="004925C2">
              <w:rPr>
                <w:rFonts w:ascii="Helvetica" w:hAnsi="Helvetica"/>
                <w:sz w:val="20"/>
              </w:rPr>
              <w:t>e.g. general score &lt;0.6 labels a variant as a Splice Neutral Variant (SNV)</w:t>
            </w:r>
          </w:p>
          <w:p w14:paraId="59BC322B" w14:textId="77777777" w:rsidR="00107ED5" w:rsidRPr="004925C2" w:rsidRDefault="00107ED5" w:rsidP="00485A60">
            <w:pPr>
              <w:spacing w:before="40" w:after="40"/>
              <w:rPr>
                <w:rFonts w:ascii="Helvetica" w:hAnsi="Helvetica"/>
                <w:sz w:val="20"/>
              </w:rPr>
            </w:pPr>
            <w:r w:rsidRPr="004925C2">
              <w:rPr>
                <w:rFonts w:ascii="Helvetica" w:hAnsi="Helvetica"/>
                <w:sz w:val="20"/>
              </w:rPr>
              <w:t>2, Additional supporting evidence is provided by a</w:t>
            </w:r>
            <w:r w:rsidRPr="004925C2">
              <w:rPr>
                <w:rFonts w:ascii="Helvetica" w:hAnsi="Helvetica"/>
                <w:b/>
                <w:sz w:val="20"/>
              </w:rPr>
              <w:t xml:space="preserve"> confident hypothesis</w:t>
            </w:r>
            <w:r w:rsidRPr="004925C2">
              <w:rPr>
                <w:rFonts w:ascii="Helvetica" w:hAnsi="Helvetica"/>
                <w:sz w:val="20"/>
              </w:rPr>
              <w:t xml:space="preserve"> about the splicing mechanism disrupted.</w:t>
            </w:r>
          </w:p>
          <w:p w14:paraId="23DD74F0" w14:textId="77777777" w:rsidR="00107ED5" w:rsidRPr="004925C2" w:rsidRDefault="00107ED5" w:rsidP="00485A60">
            <w:pPr>
              <w:spacing w:before="40" w:after="40"/>
              <w:rPr>
                <w:rFonts w:ascii="Helvetica" w:hAnsi="Helvetica"/>
                <w:sz w:val="20"/>
              </w:rPr>
            </w:pPr>
            <w:r w:rsidRPr="004925C2">
              <w:rPr>
                <w:rFonts w:ascii="Helvetica" w:hAnsi="Helvetica"/>
                <w:sz w:val="20"/>
              </w:rPr>
              <w:t>Practical advice</w:t>
            </w:r>
          </w:p>
          <w:p w14:paraId="01DBE273" w14:textId="77777777" w:rsidR="00107ED5" w:rsidRPr="004925C2" w:rsidRDefault="00107ED5" w:rsidP="00485A60">
            <w:pPr>
              <w:spacing w:before="40" w:after="40"/>
              <w:rPr>
                <w:rFonts w:ascii="Helvetica" w:hAnsi="Helvetica"/>
                <w:sz w:val="20"/>
              </w:rPr>
            </w:pPr>
            <w:r w:rsidRPr="004925C2">
              <w:rPr>
                <w:rFonts w:ascii="Helvetica" w:hAnsi="Helvetica"/>
                <w:sz w:val="20"/>
              </w:rPr>
              <w:t>MutPred Splice can be used to prioritise your dataset into three partitions:</w:t>
            </w:r>
          </w:p>
          <w:p w14:paraId="6B8AFF49" w14:textId="77777777" w:rsidR="00107ED5" w:rsidRPr="004925C2" w:rsidRDefault="00107ED5" w:rsidP="00485A60">
            <w:pPr>
              <w:spacing w:before="40" w:after="40"/>
              <w:rPr>
                <w:rFonts w:ascii="Helvetica" w:hAnsi="Helvetica"/>
                <w:sz w:val="20"/>
              </w:rPr>
            </w:pPr>
            <w:r w:rsidRPr="004925C2">
              <w:rPr>
                <w:rFonts w:ascii="Helvetica" w:hAnsi="Helvetica"/>
                <w:sz w:val="20"/>
              </w:rPr>
              <w:t>1, High Confident calls of splicing variants - predicted SAV (general score &gt;=0.6) where a confident hypothesis is available.</w:t>
            </w:r>
          </w:p>
          <w:p w14:paraId="4E70857D" w14:textId="77777777" w:rsidR="00107ED5" w:rsidRPr="004925C2" w:rsidRDefault="00107ED5" w:rsidP="00485A60">
            <w:pPr>
              <w:spacing w:before="40" w:after="40"/>
              <w:rPr>
                <w:rFonts w:ascii="Helvetica" w:hAnsi="Helvetica"/>
                <w:sz w:val="20"/>
              </w:rPr>
            </w:pPr>
            <w:r w:rsidRPr="004925C2">
              <w:rPr>
                <w:rFonts w:ascii="Helvetica" w:hAnsi="Helvetica"/>
                <w:sz w:val="20"/>
              </w:rPr>
              <w:t>2, Confident calls of splicing variants - predicted SAV (general score &gt;=0.6) where a confident hypothesis not available.</w:t>
            </w:r>
          </w:p>
          <w:p w14:paraId="4DBDE174" w14:textId="77777777" w:rsidR="00107ED5" w:rsidRPr="004925C2" w:rsidRDefault="00107ED5" w:rsidP="00485A60">
            <w:pPr>
              <w:spacing w:before="40" w:after="40"/>
              <w:rPr>
                <w:rFonts w:ascii="Helvetica" w:hAnsi="Helvetica"/>
                <w:sz w:val="20"/>
              </w:rPr>
            </w:pPr>
            <w:r w:rsidRPr="004925C2">
              <w:rPr>
                <w:rFonts w:ascii="Helvetica" w:hAnsi="Helvetica"/>
                <w:sz w:val="20"/>
              </w:rPr>
              <w:t>3, Not predicted to disrupt splicing (SNV) (general score &lt;0.6).</w:t>
            </w:r>
          </w:p>
        </w:tc>
      </w:tr>
      <w:tr w:rsidR="00107ED5" w:rsidRPr="004925C2" w14:paraId="3FCB3155" w14:textId="77777777" w:rsidTr="00AE6A80">
        <w:tc>
          <w:tcPr>
            <w:tcW w:w="2835" w:type="dxa"/>
            <w:tcBorders>
              <w:top w:val="single" w:sz="4" w:space="0" w:color="auto"/>
              <w:left w:val="single" w:sz="4" w:space="0" w:color="auto"/>
              <w:bottom w:val="single" w:sz="4" w:space="0" w:color="auto"/>
              <w:right w:val="single" w:sz="4" w:space="0" w:color="auto"/>
            </w:tcBorders>
          </w:tcPr>
          <w:p w14:paraId="0B111C20" w14:textId="77777777" w:rsidR="00107ED5" w:rsidRPr="00AE6A80" w:rsidRDefault="0025391C" w:rsidP="00AE6A80">
            <w:pPr>
              <w:spacing w:before="40" w:after="40"/>
              <w:rPr>
                <w:rFonts w:ascii="Helvetica" w:hAnsi="Helvetica"/>
                <w:b/>
                <w:sz w:val="20"/>
                <w:szCs w:val="20"/>
              </w:rPr>
            </w:pPr>
            <w:r w:rsidRPr="00AE6A80">
              <w:rPr>
                <w:rFonts w:ascii="Helvetica" w:hAnsi="Helvetica"/>
                <w:b/>
                <w:color w:val="000000"/>
                <w:sz w:val="20"/>
                <w:szCs w:val="20"/>
              </w:rPr>
              <w:t>MutPred_Splice_</w:t>
            </w:r>
            <w:r w:rsidR="00107ED5" w:rsidRPr="00AE6A80">
              <w:rPr>
                <w:rFonts w:ascii="Helvetica" w:hAnsi="Helvetica"/>
                <w:b/>
                <w:color w:val="000000"/>
                <w:sz w:val="20"/>
                <w:szCs w:val="20"/>
              </w:rPr>
              <w:t>Prediction_Label</w:t>
            </w:r>
          </w:p>
        </w:tc>
        <w:tc>
          <w:tcPr>
            <w:tcW w:w="6946" w:type="dxa"/>
            <w:tcBorders>
              <w:top w:val="single" w:sz="4" w:space="0" w:color="auto"/>
              <w:left w:val="single" w:sz="4" w:space="0" w:color="auto"/>
              <w:bottom w:val="single" w:sz="4" w:space="0" w:color="auto"/>
              <w:right w:val="single" w:sz="4" w:space="0" w:color="auto"/>
            </w:tcBorders>
          </w:tcPr>
          <w:p w14:paraId="2A70ADE0" w14:textId="77777777" w:rsidR="00107ED5" w:rsidRPr="004925C2" w:rsidRDefault="00107ED5" w:rsidP="00485A60">
            <w:pPr>
              <w:spacing w:before="40" w:after="40"/>
              <w:rPr>
                <w:rFonts w:ascii="Helvetica" w:hAnsi="Helvetica"/>
                <w:sz w:val="20"/>
              </w:rPr>
            </w:pPr>
            <w:r w:rsidRPr="004925C2">
              <w:rPr>
                <w:rFonts w:ascii="Helvetica" w:hAnsi="Helvetica"/>
                <w:sz w:val="20"/>
              </w:rPr>
              <w:t>See above and http://mutdb.org/mutpredsplice/about.htm</w:t>
            </w:r>
          </w:p>
        </w:tc>
      </w:tr>
      <w:tr w:rsidR="00107ED5" w:rsidRPr="004925C2" w14:paraId="70A695A6" w14:textId="77777777" w:rsidTr="00AE6A80">
        <w:tc>
          <w:tcPr>
            <w:tcW w:w="2835" w:type="dxa"/>
            <w:tcBorders>
              <w:top w:val="single" w:sz="4" w:space="0" w:color="auto"/>
              <w:left w:val="single" w:sz="4" w:space="0" w:color="auto"/>
              <w:bottom w:val="single" w:sz="4" w:space="0" w:color="auto"/>
              <w:right w:val="single" w:sz="4" w:space="0" w:color="auto"/>
            </w:tcBorders>
          </w:tcPr>
          <w:p w14:paraId="7130643D" w14:textId="77777777" w:rsidR="00107ED5" w:rsidRPr="00AE6A80" w:rsidRDefault="0025391C" w:rsidP="00AE6A80">
            <w:pPr>
              <w:spacing w:before="40" w:after="40"/>
              <w:rPr>
                <w:rFonts w:ascii="Helvetica" w:hAnsi="Helvetica"/>
                <w:b/>
                <w:sz w:val="20"/>
                <w:szCs w:val="20"/>
              </w:rPr>
            </w:pPr>
            <w:r w:rsidRPr="00AE6A80">
              <w:rPr>
                <w:rFonts w:ascii="Helvetica" w:hAnsi="Helvetica"/>
                <w:b/>
                <w:color w:val="000000"/>
                <w:sz w:val="20"/>
                <w:szCs w:val="20"/>
              </w:rPr>
              <w:t>MutPred_Splice_</w:t>
            </w:r>
            <w:r w:rsidR="00107ED5" w:rsidRPr="00AE6A80">
              <w:rPr>
                <w:rFonts w:ascii="Helvetica" w:hAnsi="Helvetica"/>
                <w:b/>
                <w:color w:val="000000"/>
                <w:sz w:val="20"/>
                <w:szCs w:val="20"/>
              </w:rPr>
              <w:t>Confident_Hypotheses</w:t>
            </w:r>
          </w:p>
        </w:tc>
        <w:tc>
          <w:tcPr>
            <w:tcW w:w="6946" w:type="dxa"/>
            <w:tcBorders>
              <w:top w:val="single" w:sz="4" w:space="0" w:color="auto"/>
              <w:left w:val="single" w:sz="4" w:space="0" w:color="auto"/>
              <w:bottom w:val="single" w:sz="4" w:space="0" w:color="auto"/>
              <w:right w:val="single" w:sz="4" w:space="0" w:color="auto"/>
            </w:tcBorders>
          </w:tcPr>
          <w:p w14:paraId="68827A9C" w14:textId="77777777" w:rsidR="00107ED5" w:rsidRPr="004925C2" w:rsidRDefault="00107ED5" w:rsidP="00485A60">
            <w:pPr>
              <w:spacing w:before="40" w:after="40"/>
              <w:rPr>
                <w:rFonts w:ascii="Helvetica" w:hAnsi="Helvetica"/>
                <w:sz w:val="20"/>
              </w:rPr>
            </w:pPr>
            <w:r w:rsidRPr="004925C2">
              <w:rPr>
                <w:rFonts w:ascii="Helvetica" w:hAnsi="Helvetica"/>
                <w:sz w:val="20"/>
              </w:rPr>
              <w:t>See above and http://mutdb.org/mutpredsplice/about.htm</w:t>
            </w:r>
          </w:p>
        </w:tc>
      </w:tr>
      <w:tr w:rsidR="00107ED5" w:rsidRPr="004925C2" w14:paraId="0E80DA7F" w14:textId="77777777" w:rsidTr="00AE6A80">
        <w:tc>
          <w:tcPr>
            <w:tcW w:w="2835" w:type="dxa"/>
            <w:tcBorders>
              <w:top w:val="single" w:sz="4" w:space="0" w:color="auto"/>
              <w:left w:val="single" w:sz="4" w:space="0" w:color="auto"/>
              <w:bottom w:val="single" w:sz="4" w:space="0" w:color="auto"/>
              <w:right w:val="single" w:sz="4" w:space="0" w:color="auto"/>
            </w:tcBorders>
          </w:tcPr>
          <w:p w14:paraId="41C7FF7C" w14:textId="46AEE6E5"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t>Comment_</w:t>
            </w:r>
            <w:r w:rsidR="00CB453F">
              <w:rPr>
                <w:rFonts w:ascii="Helvetica" w:hAnsi="Helvetica"/>
                <w:b/>
                <w:sz w:val="20"/>
                <w:szCs w:val="20"/>
              </w:rPr>
              <w:t>1_</w:t>
            </w:r>
            <w:r w:rsidRPr="00AE6A80">
              <w:rPr>
                <w:rFonts w:ascii="Helvetica" w:hAnsi="Helvetica"/>
                <w:b/>
                <w:sz w:val="20"/>
                <w:szCs w:val="20"/>
              </w:rPr>
              <w:t>Frequency</w:t>
            </w:r>
          </w:p>
        </w:tc>
        <w:tc>
          <w:tcPr>
            <w:tcW w:w="6946" w:type="dxa"/>
            <w:tcBorders>
              <w:top w:val="single" w:sz="4" w:space="0" w:color="auto"/>
              <w:left w:val="single" w:sz="4" w:space="0" w:color="auto"/>
              <w:bottom w:val="single" w:sz="4" w:space="0" w:color="auto"/>
              <w:right w:val="single" w:sz="4" w:space="0" w:color="auto"/>
            </w:tcBorders>
          </w:tcPr>
          <w:p w14:paraId="30A10D64"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Specific information related to the frequency of the mutation in the </w:t>
            </w:r>
            <w:r w:rsidRPr="004925C2">
              <w:rPr>
                <w:rFonts w:ascii="Helvetica" w:hAnsi="Helvetica"/>
                <w:sz w:val="20"/>
              </w:rPr>
              <w:lastRenderedPageBreak/>
              <w:t>database.</w:t>
            </w:r>
          </w:p>
          <w:p w14:paraId="2D8B8AE6" w14:textId="77777777" w:rsidR="00107ED5" w:rsidRPr="004925C2" w:rsidRDefault="00107ED5" w:rsidP="006457D5">
            <w:pPr>
              <w:spacing w:before="40" w:after="40"/>
              <w:rPr>
                <w:rFonts w:ascii="Helvetica" w:hAnsi="Helvetica"/>
                <w:sz w:val="20"/>
              </w:rPr>
            </w:pPr>
          </w:p>
          <w:p w14:paraId="5D5C5DAA" w14:textId="77777777" w:rsidR="00107ED5" w:rsidRPr="004925C2" w:rsidRDefault="00107ED5" w:rsidP="006457D5">
            <w:pPr>
              <w:spacing w:before="40" w:after="40"/>
              <w:rPr>
                <w:rFonts w:ascii="Helvetica" w:hAnsi="Helvetica"/>
                <w:sz w:val="20"/>
              </w:rPr>
            </w:pPr>
            <w:r w:rsidRPr="004925C2">
              <w:rPr>
                <w:rFonts w:ascii="Helvetica" w:hAnsi="Helvetica"/>
                <w:sz w:val="20"/>
              </w:rPr>
              <w:t>Four categories have been defined:</w:t>
            </w:r>
          </w:p>
          <w:p w14:paraId="3B8220DE" w14:textId="77777777" w:rsidR="00107ED5" w:rsidRPr="004925C2" w:rsidRDefault="00107ED5" w:rsidP="006457D5">
            <w:pPr>
              <w:spacing w:before="40" w:after="40"/>
              <w:rPr>
                <w:rFonts w:ascii="Helvetica" w:hAnsi="Helvetica"/>
                <w:sz w:val="20"/>
              </w:rPr>
            </w:pPr>
          </w:p>
          <w:p w14:paraId="0A33C3E3" w14:textId="77777777" w:rsidR="00107ED5" w:rsidRPr="004925C2" w:rsidRDefault="00107ED5" w:rsidP="006457D5">
            <w:pPr>
              <w:spacing w:before="40" w:after="40"/>
              <w:rPr>
                <w:rFonts w:ascii="Helvetica" w:hAnsi="Helvetica"/>
                <w:sz w:val="20"/>
              </w:rPr>
            </w:pPr>
            <w:r w:rsidRPr="004925C2">
              <w:rPr>
                <w:rFonts w:ascii="Helvetica" w:hAnsi="Helvetica"/>
                <w:sz w:val="20"/>
              </w:rPr>
              <w:t>i: This mutation is very frequent</w:t>
            </w:r>
          </w:p>
          <w:p w14:paraId="7EEE89C4" w14:textId="77777777" w:rsidR="00107ED5" w:rsidRPr="004925C2" w:rsidRDefault="00107ED5" w:rsidP="006457D5">
            <w:pPr>
              <w:spacing w:before="40" w:after="40"/>
              <w:rPr>
                <w:rFonts w:ascii="Helvetica" w:hAnsi="Helvetica"/>
                <w:sz w:val="20"/>
              </w:rPr>
            </w:pPr>
            <w:r w:rsidRPr="004925C2">
              <w:rPr>
                <w:rFonts w:ascii="Helvetica" w:hAnsi="Helvetica"/>
                <w:sz w:val="20"/>
              </w:rPr>
              <w:t>ii) This mutation is frequent</w:t>
            </w:r>
          </w:p>
          <w:p w14:paraId="20282E26" w14:textId="77777777" w:rsidR="00107ED5" w:rsidRPr="004925C2" w:rsidRDefault="00107ED5" w:rsidP="006457D5">
            <w:pPr>
              <w:spacing w:before="40" w:after="40"/>
              <w:rPr>
                <w:rFonts w:ascii="Helvetica" w:hAnsi="Helvetica"/>
                <w:sz w:val="20"/>
              </w:rPr>
            </w:pPr>
            <w:r w:rsidRPr="004925C2">
              <w:rPr>
                <w:rFonts w:ascii="Helvetica" w:hAnsi="Helvetica"/>
                <w:sz w:val="20"/>
              </w:rPr>
              <w:t>iii: This mutation is not frequent</w:t>
            </w:r>
          </w:p>
          <w:p w14:paraId="407F2AB7" w14:textId="77777777" w:rsidR="00107ED5" w:rsidRPr="004925C2" w:rsidRDefault="00107ED5" w:rsidP="006457D5">
            <w:pPr>
              <w:spacing w:before="40" w:after="40"/>
              <w:rPr>
                <w:rFonts w:ascii="Helvetica" w:hAnsi="Helvetica"/>
                <w:sz w:val="20"/>
              </w:rPr>
            </w:pPr>
            <w:r w:rsidRPr="004925C2">
              <w:rPr>
                <w:rFonts w:ascii="Helvetica" w:hAnsi="Helvetica"/>
                <w:sz w:val="20"/>
              </w:rPr>
              <w:t>iv: This mutation is rare</w:t>
            </w:r>
          </w:p>
          <w:p w14:paraId="6996902F" w14:textId="77777777" w:rsidR="00107ED5" w:rsidRPr="004925C2" w:rsidRDefault="00107ED5" w:rsidP="006457D5">
            <w:pPr>
              <w:spacing w:before="40" w:after="40"/>
              <w:rPr>
                <w:rFonts w:ascii="Helvetica" w:hAnsi="Helvetica"/>
                <w:sz w:val="20"/>
              </w:rPr>
            </w:pPr>
          </w:p>
          <w:p w14:paraId="69B98DC6" w14:textId="009719E9" w:rsidR="00107ED5" w:rsidRPr="004925C2" w:rsidRDefault="00107ED5" w:rsidP="006457D5">
            <w:pPr>
              <w:spacing w:before="40" w:after="40"/>
              <w:rPr>
                <w:rFonts w:ascii="Helvetica" w:hAnsi="Helvetica"/>
                <w:sz w:val="20"/>
              </w:rPr>
            </w:pPr>
            <w:r w:rsidRPr="004925C2">
              <w:rPr>
                <w:rFonts w:ascii="Helvetica" w:hAnsi="Helvetica"/>
                <w:sz w:val="20"/>
              </w:rPr>
              <w:t>see Leroy et al. TP53 Mutations in Human Cancer: Database Reassessment and Prospects for the Next Decade. Human Mutation (2014) 35, 672-688</w:t>
            </w:r>
          </w:p>
        </w:tc>
      </w:tr>
      <w:tr w:rsidR="00107ED5" w:rsidRPr="004925C2" w14:paraId="58A42696" w14:textId="77777777" w:rsidTr="00AE6A80">
        <w:tc>
          <w:tcPr>
            <w:tcW w:w="2835" w:type="dxa"/>
            <w:tcBorders>
              <w:top w:val="single" w:sz="4" w:space="0" w:color="auto"/>
              <w:left w:val="single" w:sz="4" w:space="0" w:color="auto"/>
              <w:bottom w:val="single" w:sz="4" w:space="0" w:color="auto"/>
              <w:right w:val="single" w:sz="4" w:space="0" w:color="auto"/>
            </w:tcBorders>
          </w:tcPr>
          <w:p w14:paraId="004AED64" w14:textId="4AA8BEDC"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lastRenderedPageBreak/>
              <w:t>Comment_</w:t>
            </w:r>
            <w:r w:rsidR="00CB453F">
              <w:rPr>
                <w:rFonts w:ascii="Helvetica" w:hAnsi="Helvetica"/>
                <w:b/>
                <w:sz w:val="20"/>
                <w:szCs w:val="20"/>
              </w:rPr>
              <w:t>2_</w:t>
            </w:r>
            <w:r w:rsidRPr="00AE6A80">
              <w:rPr>
                <w:rFonts w:ascii="Helvetica" w:hAnsi="Helvetica"/>
                <w:b/>
                <w:sz w:val="20"/>
                <w:szCs w:val="20"/>
              </w:rPr>
              <w:t>Activity</w:t>
            </w:r>
          </w:p>
        </w:tc>
        <w:tc>
          <w:tcPr>
            <w:tcW w:w="6946" w:type="dxa"/>
            <w:tcBorders>
              <w:top w:val="single" w:sz="4" w:space="0" w:color="auto"/>
              <w:left w:val="single" w:sz="4" w:space="0" w:color="auto"/>
              <w:bottom w:val="single" w:sz="4" w:space="0" w:color="auto"/>
              <w:right w:val="single" w:sz="4" w:space="0" w:color="auto"/>
            </w:tcBorders>
          </w:tcPr>
          <w:p w14:paraId="5581D218" w14:textId="77777777" w:rsidR="00107ED5" w:rsidRPr="004925C2" w:rsidRDefault="00107ED5" w:rsidP="006457D5">
            <w:pPr>
              <w:spacing w:before="40" w:after="40"/>
              <w:rPr>
                <w:rFonts w:ascii="Helvetica" w:hAnsi="Helvetica"/>
                <w:sz w:val="20"/>
              </w:rPr>
            </w:pPr>
            <w:bookmarkStart w:id="9" w:name="OLE_LINK3"/>
            <w:bookmarkStart w:id="10" w:name="OLE_LINK4"/>
            <w:r w:rsidRPr="004925C2">
              <w:rPr>
                <w:rFonts w:ascii="Helvetica" w:hAnsi="Helvetica"/>
                <w:sz w:val="20"/>
              </w:rPr>
              <w:t>Specific information related to the residual activity of this TP53 mutant in the database based on the overall transcriptional activity (TA) on 8 different promoters</w:t>
            </w:r>
            <w:bookmarkEnd w:id="9"/>
            <w:bookmarkEnd w:id="10"/>
            <w:r w:rsidRPr="004925C2">
              <w:rPr>
                <w:rFonts w:ascii="Helvetica" w:hAnsi="Helvetica"/>
                <w:sz w:val="20"/>
              </w:rPr>
              <w:t xml:space="preserve"> as measured by Kato et al. For each mutant, the median of the 8 promoter-specific activities (expressed as percent of the wild-type protein) has been calculated.</w:t>
            </w:r>
          </w:p>
          <w:p w14:paraId="7065C878" w14:textId="77777777" w:rsidR="00107ED5" w:rsidRPr="004925C2" w:rsidRDefault="00107ED5" w:rsidP="006457D5">
            <w:pPr>
              <w:spacing w:before="40" w:after="40"/>
              <w:rPr>
                <w:rFonts w:ascii="Helvetica" w:hAnsi="Helvetica"/>
                <w:sz w:val="20"/>
              </w:rPr>
            </w:pPr>
          </w:p>
          <w:p w14:paraId="0BC8A573"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For </w:t>
            </w:r>
            <w:r w:rsidRPr="004925C2">
              <w:rPr>
                <w:rFonts w:ascii="Helvetica" w:hAnsi="Helvetica"/>
                <w:b/>
                <w:sz w:val="20"/>
              </w:rPr>
              <w:t>missense variants,</w:t>
            </w:r>
            <w:r w:rsidRPr="004925C2">
              <w:rPr>
                <w:rFonts w:ascii="Helvetica" w:hAnsi="Helvetica"/>
                <w:sz w:val="20"/>
              </w:rPr>
              <w:t xml:space="preserve"> five categories have been defined:</w:t>
            </w:r>
          </w:p>
          <w:p w14:paraId="2B7FD803" w14:textId="77777777" w:rsidR="00107ED5" w:rsidRPr="004925C2" w:rsidRDefault="00107ED5" w:rsidP="006457D5">
            <w:pPr>
              <w:spacing w:before="40" w:after="40"/>
              <w:rPr>
                <w:rFonts w:ascii="Helvetica" w:hAnsi="Helvetica"/>
                <w:sz w:val="20"/>
              </w:rPr>
            </w:pPr>
          </w:p>
          <w:p w14:paraId="628EBD82" w14:textId="77777777" w:rsidR="00107ED5" w:rsidRPr="00200669" w:rsidRDefault="00107ED5" w:rsidP="00200669">
            <w:pPr>
              <w:pStyle w:val="ListParagraph"/>
              <w:numPr>
                <w:ilvl w:val="0"/>
                <w:numId w:val="10"/>
              </w:numPr>
              <w:spacing w:before="40" w:after="40"/>
              <w:rPr>
                <w:rFonts w:ascii="Helvetica" w:hAnsi="Helvetica"/>
                <w:sz w:val="20"/>
              </w:rPr>
            </w:pPr>
            <w:r w:rsidRPr="00200669">
              <w:rPr>
                <w:rFonts w:ascii="Helvetica" w:hAnsi="Helvetica"/>
                <w:sz w:val="20"/>
              </w:rPr>
              <w:t>No activity: median &lt;=20</w:t>
            </w:r>
          </w:p>
          <w:p w14:paraId="19091CF0" w14:textId="77777777" w:rsidR="00107ED5" w:rsidRPr="00200669" w:rsidRDefault="00107ED5" w:rsidP="00200669">
            <w:pPr>
              <w:pStyle w:val="ListParagraph"/>
              <w:numPr>
                <w:ilvl w:val="0"/>
                <w:numId w:val="10"/>
              </w:numPr>
              <w:spacing w:before="40" w:after="40"/>
              <w:rPr>
                <w:rFonts w:ascii="Helvetica" w:hAnsi="Helvetica"/>
                <w:sz w:val="20"/>
              </w:rPr>
            </w:pPr>
            <w:r w:rsidRPr="00200669">
              <w:rPr>
                <w:rFonts w:ascii="Helvetica" w:hAnsi="Helvetica"/>
                <w:sz w:val="20"/>
              </w:rPr>
              <w:t>Partial activity: median &gt;20 and &lt;=75</w:t>
            </w:r>
          </w:p>
          <w:p w14:paraId="0DA7EE92" w14:textId="77777777" w:rsidR="00107ED5" w:rsidRPr="00200669" w:rsidRDefault="00107ED5" w:rsidP="00200669">
            <w:pPr>
              <w:pStyle w:val="ListParagraph"/>
              <w:numPr>
                <w:ilvl w:val="0"/>
                <w:numId w:val="10"/>
              </w:numPr>
              <w:spacing w:before="40" w:after="40"/>
              <w:rPr>
                <w:rFonts w:ascii="Helvetica" w:hAnsi="Helvetica"/>
                <w:sz w:val="20"/>
              </w:rPr>
            </w:pPr>
            <w:r w:rsidRPr="00200669">
              <w:rPr>
                <w:rFonts w:ascii="Helvetica" w:hAnsi="Helvetica"/>
                <w:sz w:val="20"/>
              </w:rPr>
              <w:t>Fully active: median &gt;75 and &lt;=140</w:t>
            </w:r>
          </w:p>
          <w:p w14:paraId="7E78002C" w14:textId="77777777" w:rsidR="00107ED5" w:rsidRPr="00200669" w:rsidRDefault="00107ED5" w:rsidP="00200669">
            <w:pPr>
              <w:pStyle w:val="ListParagraph"/>
              <w:numPr>
                <w:ilvl w:val="0"/>
                <w:numId w:val="10"/>
              </w:numPr>
              <w:spacing w:before="40" w:after="40"/>
              <w:rPr>
                <w:rFonts w:ascii="Helvetica" w:hAnsi="Helvetica"/>
                <w:sz w:val="20"/>
              </w:rPr>
            </w:pPr>
            <w:r w:rsidRPr="00200669">
              <w:rPr>
                <w:rFonts w:ascii="Helvetica" w:hAnsi="Helvetica"/>
                <w:sz w:val="20"/>
              </w:rPr>
              <w:t>Hyper active: median &gt;140</w:t>
            </w:r>
          </w:p>
          <w:p w14:paraId="5CAB8D78" w14:textId="77777777" w:rsidR="00107ED5" w:rsidRPr="00200669" w:rsidRDefault="00107ED5" w:rsidP="00200669">
            <w:pPr>
              <w:pStyle w:val="ListParagraph"/>
              <w:numPr>
                <w:ilvl w:val="0"/>
                <w:numId w:val="10"/>
              </w:numPr>
              <w:spacing w:before="40" w:after="40"/>
              <w:rPr>
                <w:rFonts w:ascii="Helvetica" w:hAnsi="Helvetica"/>
                <w:sz w:val="20"/>
              </w:rPr>
            </w:pPr>
            <w:r w:rsidRPr="00200669">
              <w:rPr>
                <w:rFonts w:ascii="Helvetica" w:hAnsi="Helvetica"/>
                <w:sz w:val="20"/>
              </w:rPr>
              <w:t>No data: this mutant has not been tested</w:t>
            </w:r>
          </w:p>
          <w:p w14:paraId="3C5F2D9A" w14:textId="77777777" w:rsidR="00107ED5" w:rsidRPr="004925C2" w:rsidRDefault="00107ED5" w:rsidP="006457D5">
            <w:pPr>
              <w:spacing w:before="40" w:after="40"/>
              <w:rPr>
                <w:rFonts w:ascii="Helvetica" w:hAnsi="Helvetica"/>
                <w:sz w:val="20"/>
              </w:rPr>
            </w:pPr>
          </w:p>
          <w:p w14:paraId="2A655433"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For </w:t>
            </w:r>
            <w:r w:rsidRPr="004925C2">
              <w:rPr>
                <w:rFonts w:ascii="Helvetica" w:hAnsi="Helvetica"/>
                <w:b/>
                <w:sz w:val="20"/>
              </w:rPr>
              <w:t>nonsense</w:t>
            </w:r>
            <w:r w:rsidRPr="004925C2">
              <w:rPr>
                <w:rFonts w:ascii="Helvetica" w:hAnsi="Helvetica"/>
                <w:sz w:val="20"/>
              </w:rPr>
              <w:t xml:space="preserve"> </w:t>
            </w:r>
            <w:r w:rsidRPr="004925C2">
              <w:rPr>
                <w:rFonts w:ascii="Helvetica" w:hAnsi="Helvetica"/>
                <w:b/>
                <w:sz w:val="20"/>
              </w:rPr>
              <w:t>variants</w:t>
            </w:r>
            <w:r w:rsidRPr="004925C2">
              <w:rPr>
                <w:rFonts w:ascii="Helvetica" w:hAnsi="Helvetica"/>
                <w:sz w:val="20"/>
              </w:rPr>
              <w:t>, one category has been used</w:t>
            </w:r>
          </w:p>
          <w:p w14:paraId="0C5BE78C"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     The activity of truncated p53 is assumed to be nil</w:t>
            </w:r>
          </w:p>
          <w:p w14:paraId="3CCE901F" w14:textId="77777777" w:rsidR="00107ED5" w:rsidRPr="004925C2" w:rsidRDefault="00107ED5" w:rsidP="006457D5">
            <w:pPr>
              <w:spacing w:before="40" w:after="40"/>
              <w:rPr>
                <w:rFonts w:ascii="Helvetica" w:hAnsi="Helvetica"/>
                <w:sz w:val="20"/>
              </w:rPr>
            </w:pPr>
          </w:p>
          <w:p w14:paraId="5B7BB9D2"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For </w:t>
            </w:r>
            <w:r w:rsidRPr="004925C2">
              <w:rPr>
                <w:rFonts w:ascii="Helvetica" w:hAnsi="Helvetica"/>
                <w:b/>
                <w:sz w:val="20"/>
              </w:rPr>
              <w:t>frameshift</w:t>
            </w:r>
            <w:r w:rsidRPr="004925C2">
              <w:rPr>
                <w:rFonts w:ascii="Helvetica" w:hAnsi="Helvetica"/>
                <w:sz w:val="20"/>
              </w:rPr>
              <w:t xml:space="preserve"> variants, two categories have been used:</w:t>
            </w:r>
          </w:p>
          <w:p w14:paraId="34948ED9" w14:textId="77777777" w:rsidR="00107ED5" w:rsidRPr="004925C2" w:rsidRDefault="00107ED5" w:rsidP="006457D5">
            <w:pPr>
              <w:spacing w:before="40" w:after="40"/>
              <w:rPr>
                <w:rFonts w:ascii="Helvetica" w:hAnsi="Helvetica"/>
                <w:sz w:val="20"/>
              </w:rPr>
            </w:pPr>
          </w:p>
          <w:p w14:paraId="4238E157"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 xml:space="preserve">      The consequence of this in-frame mutation is unknown (In-frame of 15 bp or less).</w:t>
            </w:r>
          </w:p>
          <w:p w14:paraId="1B299D86"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 xml:space="preserve">      </w:t>
            </w:r>
            <w:r w:rsidRPr="004925C2">
              <w:rPr>
                <w:rFonts w:ascii="Helvetica" w:hAnsi="Helvetica"/>
                <w:sz w:val="20"/>
              </w:rPr>
              <w:t>The activity of truncated p53 is assumed to be nil</w:t>
            </w:r>
            <w:r w:rsidRPr="004925C2">
              <w:rPr>
                <w:rFonts w:ascii="Helvetica" w:eastAsia="Times New Roman" w:hAnsi="Helvetica"/>
                <w:color w:val="000000"/>
                <w:sz w:val="20"/>
              </w:rPr>
              <w:t xml:space="preserve"> (out-of-frame insertion and deletion, in-frame mutation &gt;18 bp or mutation across an intron:exon junction).</w:t>
            </w:r>
          </w:p>
          <w:p w14:paraId="268CEC22" w14:textId="77777777" w:rsidR="00107ED5" w:rsidRPr="004925C2" w:rsidRDefault="00107ED5" w:rsidP="006457D5">
            <w:pPr>
              <w:spacing w:before="40" w:after="40"/>
              <w:rPr>
                <w:rFonts w:ascii="Helvetica" w:hAnsi="Helvetica"/>
                <w:sz w:val="20"/>
              </w:rPr>
            </w:pPr>
          </w:p>
          <w:p w14:paraId="074B8EA6"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For </w:t>
            </w:r>
            <w:r w:rsidRPr="004925C2">
              <w:rPr>
                <w:rFonts w:ascii="Helvetica" w:hAnsi="Helvetica"/>
                <w:b/>
                <w:sz w:val="20"/>
              </w:rPr>
              <w:t>synonymous</w:t>
            </w:r>
            <w:r w:rsidRPr="004925C2">
              <w:rPr>
                <w:rFonts w:ascii="Helvetica" w:hAnsi="Helvetica"/>
                <w:sz w:val="20"/>
              </w:rPr>
              <w:t xml:space="preserve"> variants, two categories have been used:</w:t>
            </w:r>
          </w:p>
          <w:p w14:paraId="78AC35EA" w14:textId="77777777" w:rsidR="00107ED5" w:rsidRPr="004925C2" w:rsidRDefault="00107ED5" w:rsidP="006457D5">
            <w:pPr>
              <w:spacing w:before="40" w:after="40"/>
              <w:rPr>
                <w:rFonts w:ascii="Helvetica" w:hAnsi="Helvetica"/>
                <w:sz w:val="20"/>
              </w:rPr>
            </w:pPr>
          </w:p>
          <w:p w14:paraId="019D5A62"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 xml:space="preserve">     This synonymous mutation is known to impair TP53 splicing.</w:t>
            </w:r>
          </w:p>
          <w:p w14:paraId="0CA10532"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     Synonymous mutation with unknown consequences.</w:t>
            </w:r>
          </w:p>
          <w:p w14:paraId="18510D5C" w14:textId="77777777" w:rsidR="00107ED5" w:rsidRPr="004925C2" w:rsidRDefault="00107ED5" w:rsidP="006457D5">
            <w:pPr>
              <w:spacing w:before="40" w:after="40"/>
              <w:rPr>
                <w:rFonts w:ascii="Helvetica" w:hAnsi="Helvetica"/>
                <w:sz w:val="20"/>
              </w:rPr>
            </w:pPr>
          </w:p>
          <w:p w14:paraId="787A3841" w14:textId="77777777" w:rsidR="00107ED5" w:rsidRPr="004925C2" w:rsidRDefault="00107ED5" w:rsidP="006457D5">
            <w:pPr>
              <w:spacing w:before="40" w:after="40"/>
              <w:rPr>
                <w:rFonts w:ascii="Helvetica" w:hAnsi="Helvetica"/>
                <w:sz w:val="20"/>
              </w:rPr>
            </w:pPr>
            <w:r w:rsidRPr="004925C2">
              <w:rPr>
                <w:rFonts w:ascii="Helvetica" w:hAnsi="Helvetica"/>
                <w:color w:val="1A1A1A"/>
                <w:sz w:val="20"/>
              </w:rPr>
              <w:t xml:space="preserve">For mutations that target the canonical AG </w:t>
            </w:r>
            <w:r w:rsidRPr="004925C2">
              <w:rPr>
                <w:rFonts w:ascii="Helvetica" w:hAnsi="Helvetica"/>
                <w:b/>
                <w:color w:val="1A1A1A"/>
                <w:sz w:val="20"/>
              </w:rPr>
              <w:t>splice-acceptor site</w:t>
            </w:r>
            <w:r w:rsidRPr="004925C2">
              <w:rPr>
                <w:rFonts w:ascii="Helvetica" w:hAnsi="Helvetica"/>
                <w:color w:val="1A1A1A"/>
                <w:sz w:val="20"/>
              </w:rPr>
              <w:t xml:space="preserve"> or GT </w:t>
            </w:r>
            <w:r w:rsidRPr="004925C2">
              <w:rPr>
                <w:rFonts w:ascii="Helvetica" w:hAnsi="Helvetica"/>
                <w:b/>
                <w:color w:val="1A1A1A"/>
                <w:sz w:val="20"/>
              </w:rPr>
              <w:t>splice-donor site</w:t>
            </w:r>
            <w:r w:rsidRPr="004925C2">
              <w:rPr>
                <w:rFonts w:ascii="Helvetica" w:hAnsi="Helvetica"/>
                <w:color w:val="1A1A1A"/>
                <w:sz w:val="20"/>
              </w:rPr>
              <w:t>:</w:t>
            </w:r>
          </w:p>
          <w:p w14:paraId="03CD1628" w14:textId="77777777" w:rsidR="00107ED5" w:rsidRPr="004925C2" w:rsidRDefault="00107ED5" w:rsidP="006457D5">
            <w:pPr>
              <w:spacing w:before="40" w:after="40"/>
              <w:rPr>
                <w:rFonts w:ascii="Helvetica" w:hAnsi="Helvetica"/>
                <w:sz w:val="20"/>
              </w:rPr>
            </w:pPr>
          </w:p>
          <w:p w14:paraId="6DD7B40D"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     Splicing defect: impaired TP53 activity</w:t>
            </w:r>
          </w:p>
          <w:p w14:paraId="0723476B" w14:textId="77777777" w:rsidR="00107ED5" w:rsidRPr="004925C2" w:rsidRDefault="00107ED5" w:rsidP="006457D5">
            <w:pPr>
              <w:spacing w:before="40" w:after="40"/>
              <w:rPr>
                <w:rFonts w:ascii="Helvetica" w:hAnsi="Helvetica"/>
                <w:sz w:val="20"/>
              </w:rPr>
            </w:pPr>
          </w:p>
          <w:p w14:paraId="6F778E8A" w14:textId="77777777" w:rsidR="00107ED5" w:rsidRPr="004925C2" w:rsidRDefault="00107ED5" w:rsidP="006457D5">
            <w:pPr>
              <w:spacing w:before="40" w:after="40"/>
              <w:rPr>
                <w:rFonts w:ascii="Helvetica" w:hAnsi="Helvetica"/>
                <w:sz w:val="20"/>
              </w:rPr>
            </w:pPr>
            <w:r w:rsidRPr="004925C2">
              <w:rPr>
                <w:rFonts w:ascii="Helvetica" w:hAnsi="Helvetica"/>
                <w:sz w:val="20"/>
              </w:rPr>
              <w:t>Activity for each individual promoter is also available (see the various rows in the database: WAF, MDM2, BAX, 14-3-3-s, AIP, GADD45, NOXA and P53R2).</w:t>
            </w:r>
          </w:p>
        </w:tc>
      </w:tr>
      <w:tr w:rsidR="00107ED5" w:rsidRPr="004925C2" w14:paraId="00DC3491" w14:textId="77777777" w:rsidTr="00AE6A80">
        <w:tc>
          <w:tcPr>
            <w:tcW w:w="2835" w:type="dxa"/>
            <w:tcBorders>
              <w:top w:val="single" w:sz="4" w:space="0" w:color="auto"/>
              <w:left w:val="single" w:sz="4" w:space="0" w:color="auto"/>
              <w:bottom w:val="single" w:sz="4" w:space="0" w:color="auto"/>
              <w:right w:val="single" w:sz="4" w:space="0" w:color="auto"/>
            </w:tcBorders>
          </w:tcPr>
          <w:p w14:paraId="2C693C68" w14:textId="024EDA4E"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t>Comment_</w:t>
            </w:r>
            <w:r w:rsidR="00AD3C01">
              <w:rPr>
                <w:rFonts w:ascii="Helvetica" w:hAnsi="Helvetica"/>
                <w:b/>
                <w:sz w:val="20"/>
                <w:szCs w:val="20"/>
              </w:rPr>
              <w:t>3_</w:t>
            </w:r>
            <w:r w:rsidRPr="00AE6A80">
              <w:rPr>
                <w:rFonts w:ascii="Helvetica" w:hAnsi="Helvetica"/>
                <w:b/>
                <w:sz w:val="20"/>
                <w:szCs w:val="20"/>
              </w:rPr>
              <w:t>Isoforms</w:t>
            </w:r>
          </w:p>
        </w:tc>
        <w:tc>
          <w:tcPr>
            <w:tcW w:w="6946" w:type="dxa"/>
            <w:tcBorders>
              <w:top w:val="single" w:sz="4" w:space="0" w:color="auto"/>
              <w:left w:val="single" w:sz="4" w:space="0" w:color="auto"/>
              <w:bottom w:val="single" w:sz="4" w:space="0" w:color="auto"/>
              <w:right w:val="single" w:sz="4" w:space="0" w:color="auto"/>
            </w:tcBorders>
          </w:tcPr>
          <w:p w14:paraId="5C3F3B8B" w14:textId="2115F1E6" w:rsidR="00107ED5" w:rsidRPr="004925C2" w:rsidRDefault="00042A24" w:rsidP="006457D5">
            <w:pPr>
              <w:spacing w:before="40" w:after="40"/>
              <w:rPr>
                <w:rFonts w:ascii="Helvetica" w:hAnsi="Helvetica"/>
                <w:sz w:val="20"/>
                <w:szCs w:val="20"/>
              </w:rPr>
            </w:pPr>
            <w:r w:rsidRPr="00DB2BD2">
              <w:rPr>
                <w:rFonts w:ascii="Helvetica" w:hAnsi="Helvetica"/>
                <w:sz w:val="20"/>
                <w:szCs w:val="20"/>
              </w:rPr>
              <w:t>Number of TP53 isoforms targeted by the mutation</w:t>
            </w:r>
          </w:p>
        </w:tc>
      </w:tr>
      <w:tr w:rsidR="00107ED5" w:rsidRPr="004925C2" w14:paraId="6AD673F0" w14:textId="77777777" w:rsidTr="00AE6A80">
        <w:tc>
          <w:tcPr>
            <w:tcW w:w="2835" w:type="dxa"/>
            <w:tcBorders>
              <w:top w:val="single" w:sz="4" w:space="0" w:color="auto"/>
              <w:left w:val="single" w:sz="4" w:space="0" w:color="auto"/>
              <w:bottom w:val="single" w:sz="4" w:space="0" w:color="auto"/>
              <w:right w:val="single" w:sz="4" w:space="0" w:color="auto"/>
            </w:tcBorders>
          </w:tcPr>
          <w:p w14:paraId="1AD955D3" w14:textId="0477C861"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t>Comment_</w:t>
            </w:r>
            <w:r w:rsidR="00AD3C01">
              <w:rPr>
                <w:rFonts w:ascii="Helvetica" w:hAnsi="Helvetica"/>
                <w:b/>
                <w:sz w:val="20"/>
                <w:szCs w:val="20"/>
              </w:rPr>
              <w:t>4_</w:t>
            </w:r>
            <w:r w:rsidRPr="00AE6A80">
              <w:rPr>
                <w:rFonts w:ascii="Helvetica" w:hAnsi="Helvetica"/>
                <w:b/>
                <w:sz w:val="20"/>
                <w:szCs w:val="20"/>
              </w:rPr>
              <w:t>Prediction</w:t>
            </w:r>
          </w:p>
        </w:tc>
        <w:tc>
          <w:tcPr>
            <w:tcW w:w="6946" w:type="dxa"/>
            <w:tcBorders>
              <w:top w:val="single" w:sz="4" w:space="0" w:color="auto"/>
              <w:left w:val="single" w:sz="4" w:space="0" w:color="auto"/>
              <w:bottom w:val="single" w:sz="4" w:space="0" w:color="auto"/>
              <w:right w:val="single" w:sz="4" w:space="0" w:color="auto"/>
            </w:tcBorders>
          </w:tcPr>
          <w:p w14:paraId="1EBE4D82"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Several prediction algorithms have been used to predict TP53 pathogenicity (SIFT, Mutassessor, Provean, PolyPhen, see the corresponding rows for each individual analysis). </w:t>
            </w:r>
          </w:p>
          <w:p w14:paraId="05B028A5" w14:textId="77777777" w:rsidR="00107ED5" w:rsidRPr="004925C2" w:rsidRDefault="00107ED5" w:rsidP="006457D5">
            <w:pPr>
              <w:spacing w:before="40" w:after="40"/>
              <w:rPr>
                <w:rFonts w:ascii="Helvetica" w:hAnsi="Helvetica"/>
                <w:sz w:val="20"/>
              </w:rPr>
            </w:pPr>
          </w:p>
          <w:p w14:paraId="5213E472" w14:textId="77777777" w:rsidR="00107ED5" w:rsidRPr="004925C2" w:rsidRDefault="00107ED5" w:rsidP="006457D5">
            <w:pPr>
              <w:spacing w:before="40" w:after="40"/>
              <w:rPr>
                <w:rFonts w:ascii="Helvetica" w:hAnsi="Helvetica"/>
                <w:sz w:val="20"/>
              </w:rPr>
            </w:pPr>
            <w:r w:rsidRPr="004925C2">
              <w:rPr>
                <w:rFonts w:ascii="Helvetica" w:hAnsi="Helvetica"/>
                <w:sz w:val="20"/>
              </w:rPr>
              <w:lastRenderedPageBreak/>
              <w:t>A prediction index has been deduced from the various analyses</w:t>
            </w:r>
          </w:p>
          <w:p w14:paraId="602FC8D5" w14:textId="77777777" w:rsidR="00107ED5" w:rsidRPr="004925C2" w:rsidRDefault="00107ED5" w:rsidP="006457D5">
            <w:pPr>
              <w:spacing w:before="40" w:after="40"/>
              <w:rPr>
                <w:rFonts w:ascii="Helvetica" w:hAnsi="Helvetica"/>
                <w:sz w:val="20"/>
              </w:rPr>
            </w:pPr>
          </w:p>
          <w:p w14:paraId="24388C9D" w14:textId="77777777" w:rsidR="00107ED5" w:rsidRPr="004925C2" w:rsidRDefault="00107ED5" w:rsidP="006457D5">
            <w:pPr>
              <w:spacing w:before="40" w:after="40"/>
              <w:rPr>
                <w:rFonts w:ascii="Helvetica" w:hAnsi="Helvetica"/>
                <w:sz w:val="20"/>
              </w:rPr>
            </w:pPr>
            <w:r w:rsidRPr="004925C2">
              <w:rPr>
                <w:rFonts w:ascii="Helvetica" w:hAnsi="Helvetica"/>
                <w:color w:val="000000"/>
                <w:sz w:val="20"/>
              </w:rPr>
              <w:t>Damaging</w:t>
            </w:r>
          </w:p>
          <w:p w14:paraId="287738D4"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Probably damaging</w:t>
            </w:r>
          </w:p>
          <w:p w14:paraId="00CBF609" w14:textId="77777777" w:rsidR="00107ED5" w:rsidRPr="004925C2" w:rsidRDefault="00107ED5" w:rsidP="006457D5">
            <w:pPr>
              <w:spacing w:before="40" w:after="40"/>
              <w:rPr>
                <w:rFonts w:ascii="Helvetica" w:hAnsi="Helvetica"/>
                <w:color w:val="000000"/>
                <w:sz w:val="20"/>
              </w:rPr>
            </w:pPr>
            <w:r w:rsidRPr="004925C2">
              <w:rPr>
                <w:rFonts w:ascii="Helvetica" w:hAnsi="Helvetica"/>
                <w:color w:val="000000"/>
                <w:sz w:val="20"/>
              </w:rPr>
              <w:t>Tolerated</w:t>
            </w:r>
          </w:p>
          <w:p w14:paraId="42978107" w14:textId="354A4C22" w:rsidR="00107ED5" w:rsidRPr="004925C2" w:rsidRDefault="00107ED5" w:rsidP="006457D5">
            <w:pPr>
              <w:spacing w:before="40" w:after="40"/>
              <w:rPr>
                <w:rFonts w:ascii="Helvetica" w:hAnsi="Helvetica"/>
                <w:sz w:val="20"/>
              </w:rPr>
            </w:pPr>
          </w:p>
          <w:p w14:paraId="493DBF26" w14:textId="77777777" w:rsidR="00107ED5" w:rsidRPr="004925C2" w:rsidRDefault="00107ED5" w:rsidP="006457D5">
            <w:pPr>
              <w:spacing w:before="40" w:after="40"/>
              <w:rPr>
                <w:rFonts w:ascii="Helvetica" w:hAnsi="Helvetica"/>
                <w:sz w:val="20"/>
              </w:rPr>
            </w:pPr>
            <w:r w:rsidRPr="004925C2">
              <w:rPr>
                <w:rFonts w:ascii="Helvetica" w:hAnsi="Helvetica"/>
                <w:sz w:val="20"/>
              </w:rPr>
              <w:t>Note of caution: for TP53 mutation, the sensitivity of the various algorithms is never higher than 80%</w:t>
            </w:r>
          </w:p>
          <w:p w14:paraId="60DAEF9E" w14:textId="77777777" w:rsidR="00107ED5" w:rsidRPr="004925C2" w:rsidRDefault="00107ED5" w:rsidP="006457D5">
            <w:pPr>
              <w:spacing w:before="40" w:after="40"/>
              <w:rPr>
                <w:rFonts w:ascii="Helvetica" w:hAnsi="Helvetica"/>
                <w:sz w:val="20"/>
              </w:rPr>
            </w:pPr>
            <w:r w:rsidRPr="004925C2">
              <w:rPr>
                <w:rFonts w:ascii="Helvetica" w:hAnsi="Helvetica"/>
                <w:sz w:val="20"/>
              </w:rPr>
              <w:t>Other parameters such as frequency in the database or residual activity are more predictive for pathogenicity as the requirements between loss of function and selection as a driver mutation are different.</w:t>
            </w:r>
          </w:p>
          <w:p w14:paraId="4A275FEF" w14:textId="77777777" w:rsidR="00107ED5" w:rsidRPr="004925C2" w:rsidRDefault="00107ED5" w:rsidP="006457D5">
            <w:pPr>
              <w:spacing w:before="40" w:after="40"/>
              <w:rPr>
                <w:rFonts w:ascii="Helvetica" w:hAnsi="Helvetica"/>
                <w:sz w:val="20"/>
              </w:rPr>
            </w:pPr>
          </w:p>
          <w:p w14:paraId="63981E00"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hAnsi="Helvetica"/>
                <w:color w:val="000000"/>
                <w:sz w:val="20"/>
              </w:rPr>
              <w:t xml:space="preserve">e.g.: </w:t>
            </w:r>
            <w:r w:rsidRPr="004925C2">
              <w:rPr>
                <w:rFonts w:ascii="Helvetica" w:eastAsia="Times New Roman" w:hAnsi="Helvetica"/>
                <w:color w:val="000000"/>
                <w:sz w:val="20"/>
              </w:rPr>
              <w:t>c.69G&gt;T (p.W23C)</w:t>
            </w:r>
          </w:p>
          <w:p w14:paraId="5DC3DF75"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this mutation targets a highly conserved residue of the TP53 protein localized in the binding domain for the mdm2 protein.</w:t>
            </w:r>
          </w:p>
          <w:p w14:paraId="3E607634"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It is predicted to be highly deleterious by all of the currently available predictive algorithms, but transactivation activity for this mutant is not impaired.</w:t>
            </w:r>
          </w:p>
          <w:p w14:paraId="15A3758C" w14:textId="77777777" w:rsidR="00107ED5" w:rsidRPr="004925C2" w:rsidRDefault="00107ED5" w:rsidP="006457D5">
            <w:pPr>
              <w:spacing w:before="40" w:after="40"/>
              <w:rPr>
                <w:rFonts w:ascii="Helvetica" w:eastAsia="Times New Roman" w:hAnsi="Helvetica"/>
                <w:color w:val="000000"/>
                <w:sz w:val="20"/>
              </w:rPr>
            </w:pPr>
            <w:r w:rsidRPr="004925C2">
              <w:rPr>
                <w:rFonts w:ascii="Helvetica" w:eastAsia="Times New Roman" w:hAnsi="Helvetica"/>
                <w:color w:val="000000"/>
                <w:sz w:val="20"/>
              </w:rPr>
              <w:t>This mutation has never been described in human cancer, as it is defective for mdm2 binding and will be counter-selected in human cancer as it is lethal.</w:t>
            </w:r>
          </w:p>
          <w:p w14:paraId="3AE1285E" w14:textId="705A5E18" w:rsidR="00107ED5" w:rsidRPr="004925C2" w:rsidRDefault="00ED7C87" w:rsidP="00ED7C87">
            <w:pPr>
              <w:spacing w:before="40" w:after="40"/>
              <w:rPr>
                <w:rFonts w:ascii="Helvetica" w:hAnsi="Helvetica"/>
                <w:sz w:val="20"/>
              </w:rPr>
            </w:pPr>
            <w:r>
              <w:rPr>
                <w:rFonts w:ascii="Helvetica" w:hAnsi="Helvetica"/>
                <w:sz w:val="20"/>
              </w:rPr>
              <w:t>This prediction is shown for missense variant only and less accurate than the pathogenocity define in comment 8</w:t>
            </w:r>
          </w:p>
        </w:tc>
      </w:tr>
      <w:tr w:rsidR="00107ED5" w:rsidRPr="004925C2" w14:paraId="4B6AB947" w14:textId="77777777" w:rsidTr="00AE6A80">
        <w:tc>
          <w:tcPr>
            <w:tcW w:w="2835" w:type="dxa"/>
            <w:tcBorders>
              <w:top w:val="single" w:sz="4" w:space="0" w:color="auto"/>
              <w:left w:val="single" w:sz="4" w:space="0" w:color="auto"/>
              <w:bottom w:val="single" w:sz="4" w:space="0" w:color="auto"/>
              <w:right w:val="single" w:sz="4" w:space="0" w:color="auto"/>
            </w:tcBorders>
          </w:tcPr>
          <w:p w14:paraId="402ABD91" w14:textId="25C1521C"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lastRenderedPageBreak/>
              <w:t>Comment_</w:t>
            </w:r>
            <w:r w:rsidR="00AD3C01">
              <w:rPr>
                <w:rFonts w:ascii="Helvetica" w:hAnsi="Helvetica"/>
                <w:b/>
                <w:sz w:val="20"/>
                <w:szCs w:val="20"/>
              </w:rPr>
              <w:t>5_</w:t>
            </w:r>
            <w:r w:rsidRPr="00AE6A80">
              <w:rPr>
                <w:rFonts w:ascii="Helvetica" w:hAnsi="Helvetica"/>
                <w:b/>
                <w:sz w:val="20"/>
                <w:szCs w:val="20"/>
              </w:rPr>
              <w:t>Outliers</w:t>
            </w:r>
          </w:p>
        </w:tc>
        <w:tc>
          <w:tcPr>
            <w:tcW w:w="6946" w:type="dxa"/>
            <w:tcBorders>
              <w:top w:val="single" w:sz="4" w:space="0" w:color="auto"/>
              <w:left w:val="single" w:sz="4" w:space="0" w:color="auto"/>
              <w:bottom w:val="single" w:sz="4" w:space="0" w:color="auto"/>
              <w:right w:val="single" w:sz="4" w:space="0" w:color="auto"/>
            </w:tcBorders>
          </w:tcPr>
          <w:p w14:paraId="42B7356C" w14:textId="742497E1" w:rsidR="00107ED5" w:rsidRPr="004925C2" w:rsidRDefault="00107ED5" w:rsidP="006457D5">
            <w:pPr>
              <w:spacing w:before="40" w:after="40"/>
              <w:rPr>
                <w:rFonts w:ascii="Helvetica" w:hAnsi="Helvetica"/>
                <w:sz w:val="20"/>
              </w:rPr>
            </w:pPr>
            <w:r w:rsidRPr="004925C2">
              <w:rPr>
                <w:rFonts w:ascii="Helvetica" w:hAnsi="Helvetica"/>
                <w:sz w:val="20"/>
              </w:rPr>
              <w:t xml:space="preserve">Indicates whether or not the </w:t>
            </w:r>
            <w:r w:rsidR="00ED7C87">
              <w:rPr>
                <w:rFonts w:ascii="Helvetica" w:hAnsi="Helvetica"/>
                <w:sz w:val="20"/>
              </w:rPr>
              <w:t>variant</w:t>
            </w:r>
            <w:r w:rsidRPr="004925C2">
              <w:rPr>
                <w:rFonts w:ascii="Helvetica" w:hAnsi="Helvetica"/>
                <w:sz w:val="20"/>
              </w:rPr>
              <w:t xml:space="preserve"> is associated with outlier publications.</w:t>
            </w:r>
          </w:p>
          <w:p w14:paraId="09895099" w14:textId="77777777" w:rsidR="00107ED5" w:rsidRPr="004925C2" w:rsidRDefault="00107ED5" w:rsidP="006457D5">
            <w:pPr>
              <w:spacing w:before="40" w:after="40"/>
              <w:rPr>
                <w:rFonts w:ascii="Helvetica" w:hAnsi="Helvetica"/>
                <w:sz w:val="20"/>
              </w:rPr>
            </w:pPr>
          </w:p>
          <w:p w14:paraId="73E5A152" w14:textId="77777777" w:rsidR="00107ED5" w:rsidRPr="004925C2" w:rsidRDefault="00107ED5" w:rsidP="006457D5">
            <w:pPr>
              <w:spacing w:before="40" w:after="40"/>
              <w:rPr>
                <w:rFonts w:ascii="Helvetica" w:hAnsi="Helvetica"/>
                <w:sz w:val="20"/>
              </w:rPr>
            </w:pPr>
            <w:r w:rsidRPr="004925C2">
              <w:rPr>
                <w:rFonts w:ascii="Helvetica" w:hAnsi="Helvetica"/>
                <w:sz w:val="20"/>
              </w:rPr>
              <w:t>Rare mutants only found in outlier studies should be considered to be suspicious.</w:t>
            </w:r>
          </w:p>
        </w:tc>
      </w:tr>
      <w:tr w:rsidR="00107ED5" w:rsidRPr="004925C2" w14:paraId="28962D9D" w14:textId="77777777" w:rsidTr="00AE6A80">
        <w:tc>
          <w:tcPr>
            <w:tcW w:w="2835" w:type="dxa"/>
            <w:tcBorders>
              <w:top w:val="single" w:sz="4" w:space="0" w:color="auto"/>
              <w:left w:val="single" w:sz="4" w:space="0" w:color="auto"/>
              <w:bottom w:val="single" w:sz="4" w:space="0" w:color="auto"/>
              <w:right w:val="single" w:sz="4" w:space="0" w:color="auto"/>
            </w:tcBorders>
          </w:tcPr>
          <w:p w14:paraId="5852C79C" w14:textId="741005F4" w:rsidR="00107ED5" w:rsidRPr="00AE6A80" w:rsidRDefault="00107ED5" w:rsidP="00AE6A80">
            <w:pPr>
              <w:spacing w:before="40" w:after="40"/>
              <w:rPr>
                <w:rFonts w:ascii="Helvetica" w:hAnsi="Helvetica"/>
                <w:b/>
                <w:sz w:val="20"/>
                <w:szCs w:val="20"/>
              </w:rPr>
            </w:pPr>
            <w:r w:rsidRPr="00AE6A80">
              <w:rPr>
                <w:rFonts w:ascii="Helvetica" w:hAnsi="Helvetica"/>
                <w:b/>
                <w:sz w:val="20"/>
                <w:szCs w:val="20"/>
              </w:rPr>
              <w:t>Comment_</w:t>
            </w:r>
            <w:r w:rsidR="00AD3C01">
              <w:rPr>
                <w:rFonts w:ascii="Helvetica" w:hAnsi="Helvetica"/>
                <w:b/>
                <w:sz w:val="20"/>
                <w:szCs w:val="20"/>
              </w:rPr>
              <w:t>6_</w:t>
            </w:r>
            <w:r w:rsidRPr="00AE6A80">
              <w:rPr>
                <w:rFonts w:ascii="Helvetica" w:hAnsi="Helvetica"/>
                <w:b/>
                <w:sz w:val="20"/>
                <w:szCs w:val="20"/>
              </w:rPr>
              <w:t>Splicing</w:t>
            </w:r>
          </w:p>
        </w:tc>
        <w:tc>
          <w:tcPr>
            <w:tcW w:w="6946" w:type="dxa"/>
            <w:tcBorders>
              <w:top w:val="single" w:sz="4" w:space="0" w:color="auto"/>
              <w:left w:val="single" w:sz="4" w:space="0" w:color="auto"/>
              <w:bottom w:val="single" w:sz="4" w:space="0" w:color="auto"/>
              <w:right w:val="single" w:sz="4" w:space="0" w:color="auto"/>
            </w:tcBorders>
          </w:tcPr>
          <w:p w14:paraId="7AC09E4F" w14:textId="77777777" w:rsidR="00107ED5" w:rsidRPr="004925C2" w:rsidRDefault="00107ED5" w:rsidP="006457D5">
            <w:pPr>
              <w:spacing w:before="40" w:after="40"/>
              <w:rPr>
                <w:rFonts w:ascii="Helvetica" w:hAnsi="Helvetica"/>
                <w:sz w:val="20"/>
              </w:rPr>
            </w:pPr>
            <w:r w:rsidRPr="004925C2">
              <w:rPr>
                <w:rFonts w:ascii="Helvetica" w:hAnsi="Helvetica"/>
                <w:sz w:val="20"/>
              </w:rPr>
              <w:t>Indicates whether or not the mutation could impair TP53 splicing.</w:t>
            </w:r>
          </w:p>
          <w:p w14:paraId="4A863974" w14:textId="77777777" w:rsidR="00107ED5" w:rsidRPr="004925C2" w:rsidRDefault="00107ED5" w:rsidP="006457D5">
            <w:pPr>
              <w:spacing w:before="40" w:after="40"/>
              <w:rPr>
                <w:rFonts w:ascii="Helvetica" w:hAnsi="Helvetica"/>
                <w:sz w:val="20"/>
              </w:rPr>
            </w:pPr>
          </w:p>
          <w:p w14:paraId="1A57019E" w14:textId="77777777" w:rsidR="00107ED5" w:rsidRPr="004925C2" w:rsidRDefault="00107ED5" w:rsidP="006457D5">
            <w:pPr>
              <w:spacing w:before="40" w:after="40"/>
              <w:rPr>
                <w:rFonts w:ascii="Helvetica" w:hAnsi="Helvetica"/>
                <w:sz w:val="20"/>
              </w:rPr>
            </w:pPr>
            <w:r w:rsidRPr="004925C2">
              <w:rPr>
                <w:rFonts w:ascii="Helvetica" w:hAnsi="Helvetica"/>
                <w:sz w:val="20"/>
              </w:rPr>
              <w:t xml:space="preserve">All TP53 gene substitutions have been analysed by using mutpred_splice </w:t>
            </w:r>
          </w:p>
          <w:p w14:paraId="16E5C226" w14:textId="77777777" w:rsidR="00107ED5" w:rsidRPr="004925C2" w:rsidRDefault="00107ED5" w:rsidP="006457D5">
            <w:pPr>
              <w:spacing w:before="40" w:after="40"/>
              <w:rPr>
                <w:rFonts w:ascii="Helvetica" w:hAnsi="Helvetica"/>
                <w:sz w:val="20"/>
              </w:rPr>
            </w:pPr>
            <w:r w:rsidRPr="004925C2">
              <w:rPr>
                <w:rFonts w:ascii="Helvetica" w:hAnsi="Helvetica"/>
                <w:sz w:val="20"/>
              </w:rPr>
              <w:t>M. Mort</w:t>
            </w:r>
            <w:r w:rsidRPr="004925C2">
              <w:rPr>
                <w:rFonts w:ascii="Helvetica" w:hAnsi="Helvetica"/>
                <w:i/>
                <w:sz w:val="20"/>
              </w:rPr>
              <w:t xml:space="preserve"> et al.</w:t>
            </w:r>
            <w:r w:rsidRPr="004925C2">
              <w:rPr>
                <w:rFonts w:ascii="Helvetica" w:hAnsi="Helvetica"/>
                <w:sz w:val="20"/>
              </w:rPr>
              <w:t xml:space="preserve">, </w:t>
            </w:r>
            <w:r w:rsidRPr="004925C2">
              <w:rPr>
                <w:rFonts w:ascii="Helvetica" w:hAnsi="Helvetica"/>
                <w:i/>
                <w:sz w:val="20"/>
              </w:rPr>
              <w:t>Genome Biol</w:t>
            </w:r>
            <w:r w:rsidRPr="004925C2">
              <w:rPr>
                <w:rFonts w:ascii="Helvetica" w:hAnsi="Helvetica"/>
                <w:sz w:val="20"/>
              </w:rPr>
              <w:t xml:space="preserve"> </w:t>
            </w:r>
            <w:r w:rsidRPr="004925C2">
              <w:rPr>
                <w:rFonts w:ascii="Helvetica" w:hAnsi="Helvetica"/>
                <w:b/>
                <w:sz w:val="20"/>
              </w:rPr>
              <w:t>15</w:t>
            </w:r>
            <w:r w:rsidRPr="004925C2">
              <w:rPr>
                <w:rFonts w:ascii="Helvetica" w:hAnsi="Helvetica"/>
                <w:sz w:val="20"/>
              </w:rPr>
              <w:t>, R19 (2014) courtesy of M. Mort</w:t>
            </w:r>
          </w:p>
          <w:p w14:paraId="0755E4AE" w14:textId="77777777" w:rsidR="00107ED5" w:rsidRPr="004925C2" w:rsidRDefault="00107ED5" w:rsidP="006457D5">
            <w:pPr>
              <w:spacing w:before="40" w:after="40"/>
              <w:rPr>
                <w:rFonts w:ascii="Helvetica" w:hAnsi="Helvetica"/>
                <w:sz w:val="20"/>
              </w:rPr>
            </w:pPr>
          </w:p>
          <w:p w14:paraId="05329585" w14:textId="77777777" w:rsidR="00107ED5" w:rsidRPr="004925C2" w:rsidRDefault="00107ED5" w:rsidP="006457D5">
            <w:pPr>
              <w:spacing w:before="40" w:after="40"/>
              <w:rPr>
                <w:rFonts w:ascii="Helvetica" w:hAnsi="Helvetica"/>
                <w:sz w:val="20"/>
              </w:rPr>
            </w:pPr>
            <w:r w:rsidRPr="004925C2">
              <w:rPr>
                <w:rFonts w:ascii="Helvetica" w:hAnsi="Helvetica"/>
                <w:sz w:val="20"/>
              </w:rPr>
              <w:t>A MutPred Splice general score probability cutoff of ≥0.70 was used to indicate a predicted SAV.</w:t>
            </w:r>
          </w:p>
          <w:p w14:paraId="009ECC89" w14:textId="77777777" w:rsidR="00107ED5" w:rsidRPr="004925C2" w:rsidRDefault="00107ED5" w:rsidP="006457D5">
            <w:pPr>
              <w:spacing w:before="40" w:after="40"/>
              <w:rPr>
                <w:rFonts w:ascii="Helvetica" w:hAnsi="Helvetica"/>
                <w:sz w:val="20"/>
              </w:rPr>
            </w:pPr>
            <w:r w:rsidRPr="004925C2">
              <w:rPr>
                <w:rFonts w:ascii="Helvetica" w:hAnsi="Helvetica"/>
                <w:sz w:val="20"/>
              </w:rPr>
              <w:t>For mutations close to an exon, a cutoff of ≥0.60 was used.</w:t>
            </w:r>
          </w:p>
          <w:p w14:paraId="6719669A" w14:textId="77777777" w:rsidR="00107ED5" w:rsidRPr="004925C2" w:rsidRDefault="00107ED5" w:rsidP="006457D5">
            <w:pPr>
              <w:spacing w:before="40" w:after="40"/>
              <w:rPr>
                <w:rFonts w:ascii="Helvetica" w:hAnsi="Helvetica"/>
                <w:sz w:val="20"/>
              </w:rPr>
            </w:pPr>
          </w:p>
          <w:p w14:paraId="1F876764" w14:textId="7E57893E" w:rsidR="00107ED5" w:rsidRPr="004925C2" w:rsidRDefault="00107ED5" w:rsidP="006457D5">
            <w:pPr>
              <w:spacing w:before="40" w:after="40"/>
              <w:rPr>
                <w:rFonts w:ascii="Helvetica" w:hAnsi="Helvetica"/>
                <w:sz w:val="20"/>
              </w:rPr>
            </w:pPr>
            <w:r w:rsidRPr="004925C2">
              <w:rPr>
                <w:rFonts w:ascii="Helvetica" w:hAnsi="Helvetica"/>
                <w:sz w:val="20"/>
              </w:rPr>
              <w:t>Raw data for mutpred_splice are also available in this table.</w:t>
            </w:r>
          </w:p>
        </w:tc>
      </w:tr>
      <w:tr w:rsidR="00AD3C01" w:rsidRPr="004925C2" w14:paraId="66593E63" w14:textId="77777777" w:rsidTr="00AE6A80">
        <w:tc>
          <w:tcPr>
            <w:tcW w:w="2835" w:type="dxa"/>
            <w:tcBorders>
              <w:top w:val="single" w:sz="4" w:space="0" w:color="auto"/>
              <w:left w:val="single" w:sz="4" w:space="0" w:color="auto"/>
              <w:bottom w:val="single" w:sz="4" w:space="0" w:color="auto"/>
              <w:right w:val="single" w:sz="4" w:space="0" w:color="auto"/>
            </w:tcBorders>
          </w:tcPr>
          <w:p w14:paraId="6A84E61F" w14:textId="229AD692" w:rsidR="00AD3C01" w:rsidRPr="00AE6A80" w:rsidRDefault="00AD3C01" w:rsidP="00404702">
            <w:pPr>
              <w:spacing w:before="40" w:after="40"/>
              <w:rPr>
                <w:rFonts w:ascii="Helvetica" w:hAnsi="Helvetica"/>
                <w:b/>
                <w:sz w:val="20"/>
                <w:szCs w:val="20"/>
              </w:rPr>
            </w:pPr>
            <w:r>
              <w:rPr>
                <w:rFonts w:ascii="Helvetica" w:hAnsi="Helvetica"/>
                <w:b/>
                <w:sz w:val="20"/>
                <w:szCs w:val="20"/>
              </w:rPr>
              <w:t>Comment_7_Sequence</w:t>
            </w:r>
          </w:p>
        </w:tc>
        <w:tc>
          <w:tcPr>
            <w:tcW w:w="6946" w:type="dxa"/>
            <w:tcBorders>
              <w:top w:val="single" w:sz="4" w:space="0" w:color="auto"/>
              <w:left w:val="single" w:sz="4" w:space="0" w:color="auto"/>
              <w:bottom w:val="single" w:sz="4" w:space="0" w:color="auto"/>
              <w:right w:val="single" w:sz="4" w:space="0" w:color="auto"/>
            </w:tcBorders>
          </w:tcPr>
          <w:p w14:paraId="077D20A0" w14:textId="6716A50F" w:rsidR="00AD3C01" w:rsidRPr="004925C2" w:rsidRDefault="00AD3C01" w:rsidP="00AD3C01">
            <w:pPr>
              <w:spacing w:before="40" w:after="40"/>
              <w:rPr>
                <w:rFonts w:ascii="Helvetica" w:hAnsi="Helvetica"/>
                <w:sz w:val="20"/>
              </w:rPr>
            </w:pPr>
            <w:r>
              <w:rPr>
                <w:rFonts w:ascii="Helvetica" w:hAnsi="Helvetica"/>
                <w:sz w:val="20"/>
              </w:rPr>
              <w:t xml:space="preserve">Indicates the presence of </w:t>
            </w:r>
            <w:r w:rsidRPr="00AD3C01">
              <w:rPr>
                <w:rFonts w:ascii="Helvetica" w:hAnsi="Helvetica"/>
                <w:sz w:val="20"/>
              </w:rPr>
              <w:t>homopolymer</w:t>
            </w:r>
            <w:r>
              <w:rPr>
                <w:rFonts w:ascii="Helvetica" w:hAnsi="Helvetica"/>
                <w:sz w:val="20"/>
              </w:rPr>
              <w:t xml:space="preserve">ic tracts at the position of the mutation. </w:t>
            </w:r>
          </w:p>
        </w:tc>
      </w:tr>
      <w:tr w:rsidR="00404702" w:rsidRPr="004925C2" w14:paraId="7F615EF7" w14:textId="77777777" w:rsidTr="00AE6A80">
        <w:tc>
          <w:tcPr>
            <w:tcW w:w="2835" w:type="dxa"/>
            <w:tcBorders>
              <w:top w:val="single" w:sz="4" w:space="0" w:color="auto"/>
              <w:left w:val="single" w:sz="4" w:space="0" w:color="auto"/>
              <w:bottom w:val="single" w:sz="4" w:space="0" w:color="auto"/>
              <w:right w:val="single" w:sz="4" w:space="0" w:color="auto"/>
            </w:tcBorders>
          </w:tcPr>
          <w:p w14:paraId="38C9196D" w14:textId="19E397D1" w:rsidR="00404702" w:rsidRDefault="00404702" w:rsidP="00404702">
            <w:pPr>
              <w:spacing w:before="40" w:after="40"/>
              <w:rPr>
                <w:rFonts w:ascii="Helvetica" w:hAnsi="Helvetica"/>
                <w:b/>
                <w:sz w:val="20"/>
                <w:szCs w:val="20"/>
              </w:rPr>
            </w:pPr>
            <w:r w:rsidRPr="00404702">
              <w:rPr>
                <w:rFonts w:ascii="Helvetica" w:hAnsi="Helvetica"/>
                <w:b/>
                <w:sz w:val="20"/>
                <w:szCs w:val="20"/>
              </w:rPr>
              <w:t>Comment_10_population</w:t>
            </w:r>
          </w:p>
        </w:tc>
        <w:tc>
          <w:tcPr>
            <w:tcW w:w="6946" w:type="dxa"/>
            <w:tcBorders>
              <w:top w:val="single" w:sz="4" w:space="0" w:color="auto"/>
              <w:left w:val="single" w:sz="4" w:space="0" w:color="auto"/>
              <w:bottom w:val="single" w:sz="4" w:space="0" w:color="auto"/>
              <w:right w:val="single" w:sz="4" w:space="0" w:color="auto"/>
            </w:tcBorders>
          </w:tcPr>
          <w:p w14:paraId="15E14D5B" w14:textId="400B0218" w:rsidR="00404702" w:rsidRDefault="00B24D56" w:rsidP="00AD3C01">
            <w:pPr>
              <w:spacing w:before="40" w:after="40"/>
              <w:rPr>
                <w:rFonts w:ascii="Helvetica" w:hAnsi="Helvetica"/>
                <w:sz w:val="20"/>
              </w:rPr>
            </w:pPr>
            <w:r>
              <w:rPr>
                <w:rFonts w:ascii="Helvetica" w:hAnsi="Helvetica"/>
                <w:sz w:val="20"/>
              </w:rPr>
              <w:t>Population data and frequency of the SNP in various databases.</w:t>
            </w:r>
          </w:p>
        </w:tc>
      </w:tr>
      <w:tr w:rsidR="00404702" w:rsidRPr="004925C2" w14:paraId="5B48C961" w14:textId="77777777" w:rsidTr="00AE6A80">
        <w:tc>
          <w:tcPr>
            <w:tcW w:w="2835" w:type="dxa"/>
            <w:tcBorders>
              <w:top w:val="single" w:sz="4" w:space="0" w:color="auto"/>
              <w:left w:val="single" w:sz="4" w:space="0" w:color="auto"/>
              <w:bottom w:val="single" w:sz="4" w:space="0" w:color="auto"/>
              <w:right w:val="single" w:sz="4" w:space="0" w:color="auto"/>
            </w:tcBorders>
          </w:tcPr>
          <w:p w14:paraId="7A8A5B0B" w14:textId="7C8BACCE" w:rsidR="00404702" w:rsidRDefault="00404702" w:rsidP="00404702">
            <w:pPr>
              <w:spacing w:before="40" w:after="40"/>
              <w:rPr>
                <w:rFonts w:ascii="Helvetica" w:hAnsi="Helvetica"/>
                <w:b/>
                <w:sz w:val="20"/>
                <w:szCs w:val="20"/>
              </w:rPr>
            </w:pPr>
            <w:r w:rsidRPr="00404702">
              <w:rPr>
                <w:rFonts w:ascii="Helvetica" w:hAnsi="Helvetica"/>
                <w:b/>
                <w:sz w:val="20"/>
                <w:szCs w:val="20"/>
              </w:rPr>
              <w:t>Pathogenicity</w:t>
            </w:r>
          </w:p>
        </w:tc>
        <w:tc>
          <w:tcPr>
            <w:tcW w:w="6946" w:type="dxa"/>
            <w:tcBorders>
              <w:top w:val="single" w:sz="4" w:space="0" w:color="auto"/>
              <w:left w:val="single" w:sz="4" w:space="0" w:color="auto"/>
              <w:bottom w:val="single" w:sz="4" w:space="0" w:color="auto"/>
              <w:right w:val="single" w:sz="4" w:space="0" w:color="auto"/>
            </w:tcBorders>
          </w:tcPr>
          <w:p w14:paraId="576212E0" w14:textId="77777777" w:rsidR="00404702" w:rsidRDefault="00BB7D3D" w:rsidP="00BB7D3D">
            <w:pPr>
              <w:spacing w:before="40" w:after="40"/>
              <w:rPr>
                <w:rFonts w:ascii="Helvetica" w:hAnsi="Helvetica"/>
                <w:sz w:val="20"/>
              </w:rPr>
            </w:pPr>
            <w:r>
              <w:rPr>
                <w:rFonts w:ascii="Helvetica" w:hAnsi="Helvetica"/>
                <w:sz w:val="20"/>
              </w:rPr>
              <w:t xml:space="preserve">We used this </w:t>
            </w:r>
            <w:r w:rsidRPr="00BB7D3D">
              <w:rPr>
                <w:rFonts w:ascii="Helvetica" w:hAnsi="Helvetica"/>
                <w:sz w:val="20"/>
              </w:rPr>
              <w:t>specific standard terminology</w:t>
            </w:r>
            <w:r>
              <w:rPr>
                <w:rFonts w:ascii="Helvetica" w:hAnsi="Helvetica"/>
                <w:sz w:val="20"/>
              </w:rPr>
              <w:t xml:space="preserve"> for TP53 variants</w:t>
            </w:r>
            <w:r w:rsidRPr="00BB7D3D">
              <w:rPr>
                <w:rFonts w:ascii="Helvetica" w:hAnsi="Helvetica"/>
                <w:sz w:val="20"/>
              </w:rPr>
              <w:t>: ‘pathogenic’, ‘likely pathogenic’, ‘uncertain significance’</w:t>
            </w:r>
            <w:r>
              <w:rPr>
                <w:rFonts w:ascii="Helvetica" w:hAnsi="Helvetica"/>
                <w:sz w:val="20"/>
              </w:rPr>
              <w:t xml:space="preserve"> (VUS)</w:t>
            </w:r>
            <w:r w:rsidRPr="00BB7D3D">
              <w:rPr>
                <w:rFonts w:ascii="Helvetica" w:hAnsi="Helvetica"/>
                <w:sz w:val="20"/>
              </w:rPr>
              <w:t>, ‘likely benign’</w:t>
            </w:r>
            <w:r>
              <w:rPr>
                <w:rFonts w:ascii="Helvetica" w:hAnsi="Helvetica"/>
                <w:sz w:val="20"/>
              </w:rPr>
              <w:t>.</w:t>
            </w:r>
          </w:p>
          <w:p w14:paraId="28D3AAB6" w14:textId="2FF60FD0" w:rsidR="00BB7D3D" w:rsidRDefault="00BB7D3D" w:rsidP="00BB7D3D">
            <w:pPr>
              <w:spacing w:before="40" w:after="40"/>
              <w:rPr>
                <w:rFonts w:ascii="Helvetica" w:hAnsi="Helvetica"/>
                <w:sz w:val="20"/>
              </w:rPr>
            </w:pPr>
            <w:r>
              <w:rPr>
                <w:rFonts w:ascii="Helvetica" w:hAnsi="Helvetica"/>
                <w:sz w:val="20"/>
              </w:rPr>
              <w:t>Specific algorithm were used to define TP53 variant pathogenicty (T Soussi et al. manuscript in preparation)</w:t>
            </w:r>
            <w:r w:rsidR="00F51FB2">
              <w:rPr>
                <w:rFonts w:ascii="Helvetica" w:hAnsi="Helvetica"/>
                <w:sz w:val="20"/>
              </w:rPr>
              <w:t>.</w:t>
            </w:r>
          </w:p>
        </w:tc>
      </w:tr>
      <w:tr w:rsidR="00404702" w:rsidRPr="004925C2" w14:paraId="6C455782" w14:textId="77777777" w:rsidTr="00AE6A80">
        <w:tc>
          <w:tcPr>
            <w:tcW w:w="2835" w:type="dxa"/>
            <w:tcBorders>
              <w:top w:val="single" w:sz="4" w:space="0" w:color="auto"/>
              <w:left w:val="single" w:sz="4" w:space="0" w:color="auto"/>
              <w:bottom w:val="single" w:sz="4" w:space="0" w:color="auto"/>
              <w:right w:val="single" w:sz="4" w:space="0" w:color="auto"/>
            </w:tcBorders>
          </w:tcPr>
          <w:p w14:paraId="0E494AE2" w14:textId="687B0984" w:rsidR="00404702" w:rsidRDefault="00404702" w:rsidP="00404702">
            <w:pPr>
              <w:spacing w:before="40" w:after="40"/>
              <w:rPr>
                <w:rFonts w:ascii="Helvetica" w:hAnsi="Helvetica"/>
                <w:b/>
                <w:sz w:val="20"/>
                <w:szCs w:val="20"/>
              </w:rPr>
            </w:pPr>
            <w:r w:rsidRPr="00404702">
              <w:rPr>
                <w:rFonts w:ascii="Helvetica" w:hAnsi="Helvetica"/>
                <w:b/>
                <w:sz w:val="20"/>
                <w:szCs w:val="20"/>
              </w:rPr>
              <w:t>Final comment</w:t>
            </w:r>
          </w:p>
        </w:tc>
        <w:tc>
          <w:tcPr>
            <w:tcW w:w="6946" w:type="dxa"/>
            <w:tcBorders>
              <w:top w:val="single" w:sz="4" w:space="0" w:color="auto"/>
              <w:left w:val="single" w:sz="4" w:space="0" w:color="auto"/>
              <w:bottom w:val="single" w:sz="4" w:space="0" w:color="auto"/>
              <w:right w:val="single" w:sz="4" w:space="0" w:color="auto"/>
            </w:tcBorders>
          </w:tcPr>
          <w:p w14:paraId="2CCA69B0" w14:textId="499672DC" w:rsidR="00404702" w:rsidRDefault="00F51FB2" w:rsidP="00AD3C01">
            <w:pPr>
              <w:spacing w:before="40" w:after="40"/>
              <w:rPr>
                <w:rFonts w:ascii="Helvetica" w:hAnsi="Helvetica"/>
                <w:sz w:val="20"/>
              </w:rPr>
            </w:pPr>
            <w:r>
              <w:rPr>
                <w:rFonts w:ascii="Helvetica" w:hAnsi="Helvetica"/>
                <w:sz w:val="20"/>
              </w:rPr>
              <w:t>Comment summary.</w:t>
            </w:r>
          </w:p>
        </w:tc>
      </w:tr>
    </w:tbl>
    <w:p w14:paraId="113EE985" w14:textId="77777777" w:rsidR="0096158B" w:rsidRPr="004925C2" w:rsidRDefault="0096158B">
      <w:pPr>
        <w:spacing w:before="40" w:after="40"/>
        <w:rPr>
          <w:rFonts w:ascii="Helvetica" w:hAnsi="Helvetica"/>
        </w:rPr>
      </w:pPr>
    </w:p>
    <w:p w14:paraId="35915362" w14:textId="77777777" w:rsidR="0096158B" w:rsidRPr="004925C2" w:rsidRDefault="0096158B">
      <w:pPr>
        <w:spacing w:before="40" w:after="40"/>
        <w:rPr>
          <w:rFonts w:ascii="Helvetica" w:hAnsi="Helvetica"/>
        </w:rPr>
      </w:pPr>
    </w:p>
    <w:sectPr w:rsidR="0096158B" w:rsidRPr="004925C2">
      <w:pgSz w:w="11900" w:h="16840"/>
      <w:pgMar w:top="851" w:right="1410"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DB1"/>
    <w:multiLevelType w:val="hybridMultilevel"/>
    <w:tmpl w:val="507E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B5E72"/>
    <w:multiLevelType w:val="hybridMultilevel"/>
    <w:tmpl w:val="1D1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D497A"/>
    <w:multiLevelType w:val="hybridMultilevel"/>
    <w:tmpl w:val="19C2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
    <w:nsid w:val="22990C69"/>
    <w:multiLevelType w:val="hybridMultilevel"/>
    <w:tmpl w:val="79B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29665BDA"/>
    <w:multiLevelType w:val="hybridMultilevel"/>
    <w:tmpl w:val="290C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5">
    <w:nsid w:val="369D6F8A"/>
    <w:multiLevelType w:val="hybridMultilevel"/>
    <w:tmpl w:val="BCA4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nsid w:val="5CF20C7F"/>
    <w:multiLevelType w:val="hybridMultilevel"/>
    <w:tmpl w:val="0F8E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7">
    <w:nsid w:val="64BE2247"/>
    <w:multiLevelType w:val="hybridMultilevel"/>
    <w:tmpl w:val="70C6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8">
    <w:nsid w:val="69274F01"/>
    <w:multiLevelType w:val="hybridMultilevel"/>
    <w:tmpl w:val="2F4A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9">
    <w:nsid w:val="717722B6"/>
    <w:multiLevelType w:val="hybridMultilevel"/>
    <w:tmpl w:val="BB12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1"/>
  </w:num>
  <w:num w:numId="2">
    <w:abstractNumId w:val="0"/>
  </w:num>
  <w:num w:numId="3">
    <w:abstractNumId w:val="7"/>
  </w:num>
  <w:num w:numId="4">
    <w:abstractNumId w:val="2"/>
  </w:num>
  <w:num w:numId="5">
    <w:abstractNumId w:val="9"/>
  </w:num>
  <w:num w:numId="6">
    <w:abstractNumId w:val="8"/>
  </w:num>
  <w:num w:numId="7">
    <w:abstractNumId w:val="4"/>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fr-FR" w:vendorID="64" w:dllVersion="4096" w:nlCheck="1" w:checkStyle="0"/>
  <w:activeWritingStyle w:appName="MSWord" w:lang="en-US" w:vendorID="64" w:dllVersion="4096" w:nlCheck="1" w:checkStyle="0"/>
  <w:revisionView w:markup="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2E"/>
    <w:rsid w:val="00027597"/>
    <w:rsid w:val="00042A24"/>
    <w:rsid w:val="00066423"/>
    <w:rsid w:val="0009730A"/>
    <w:rsid w:val="000A559C"/>
    <w:rsid w:val="000C02FF"/>
    <w:rsid w:val="000C433A"/>
    <w:rsid w:val="000F7E13"/>
    <w:rsid w:val="00107ED5"/>
    <w:rsid w:val="00131315"/>
    <w:rsid w:val="00144193"/>
    <w:rsid w:val="00153504"/>
    <w:rsid w:val="0017025D"/>
    <w:rsid w:val="00175BD8"/>
    <w:rsid w:val="001A4F2C"/>
    <w:rsid w:val="001B420B"/>
    <w:rsid w:val="001F67BC"/>
    <w:rsid w:val="00200669"/>
    <w:rsid w:val="0025391C"/>
    <w:rsid w:val="00272F2A"/>
    <w:rsid w:val="002851DB"/>
    <w:rsid w:val="00296352"/>
    <w:rsid w:val="002C2F6C"/>
    <w:rsid w:val="003341A0"/>
    <w:rsid w:val="003553A9"/>
    <w:rsid w:val="00387ADD"/>
    <w:rsid w:val="003961E7"/>
    <w:rsid w:val="003D4E56"/>
    <w:rsid w:val="003D7299"/>
    <w:rsid w:val="003E3278"/>
    <w:rsid w:val="003E39E6"/>
    <w:rsid w:val="003F29EC"/>
    <w:rsid w:val="00404702"/>
    <w:rsid w:val="00436703"/>
    <w:rsid w:val="0044210C"/>
    <w:rsid w:val="004436F8"/>
    <w:rsid w:val="004464D2"/>
    <w:rsid w:val="004733A7"/>
    <w:rsid w:val="00477E8D"/>
    <w:rsid w:val="00485A60"/>
    <w:rsid w:val="004925C2"/>
    <w:rsid w:val="004968E9"/>
    <w:rsid w:val="004A0652"/>
    <w:rsid w:val="004C43C2"/>
    <w:rsid w:val="00506461"/>
    <w:rsid w:val="00525881"/>
    <w:rsid w:val="00541927"/>
    <w:rsid w:val="005754DF"/>
    <w:rsid w:val="005D7F44"/>
    <w:rsid w:val="0061269A"/>
    <w:rsid w:val="006177B7"/>
    <w:rsid w:val="006457D5"/>
    <w:rsid w:val="006510EF"/>
    <w:rsid w:val="006B2A97"/>
    <w:rsid w:val="006F37E6"/>
    <w:rsid w:val="0071263B"/>
    <w:rsid w:val="00722CF3"/>
    <w:rsid w:val="00783917"/>
    <w:rsid w:val="007A4F4F"/>
    <w:rsid w:val="007B0702"/>
    <w:rsid w:val="00813CC7"/>
    <w:rsid w:val="00816A48"/>
    <w:rsid w:val="008315BE"/>
    <w:rsid w:val="00877D20"/>
    <w:rsid w:val="00897456"/>
    <w:rsid w:val="008A3ABA"/>
    <w:rsid w:val="008A3FD9"/>
    <w:rsid w:val="008B3C15"/>
    <w:rsid w:val="008C6EE8"/>
    <w:rsid w:val="008D2545"/>
    <w:rsid w:val="008D704F"/>
    <w:rsid w:val="008E11A8"/>
    <w:rsid w:val="008F1888"/>
    <w:rsid w:val="0093025B"/>
    <w:rsid w:val="009306D1"/>
    <w:rsid w:val="00935AF6"/>
    <w:rsid w:val="00951445"/>
    <w:rsid w:val="0096158B"/>
    <w:rsid w:val="0097225A"/>
    <w:rsid w:val="009B3914"/>
    <w:rsid w:val="009E246D"/>
    <w:rsid w:val="009E381E"/>
    <w:rsid w:val="00A3572C"/>
    <w:rsid w:val="00A36D98"/>
    <w:rsid w:val="00AC2F8A"/>
    <w:rsid w:val="00AC3249"/>
    <w:rsid w:val="00AD3C01"/>
    <w:rsid w:val="00AE412F"/>
    <w:rsid w:val="00AE6A80"/>
    <w:rsid w:val="00AF46D8"/>
    <w:rsid w:val="00AF6B59"/>
    <w:rsid w:val="00B01150"/>
    <w:rsid w:val="00B24D56"/>
    <w:rsid w:val="00B350AC"/>
    <w:rsid w:val="00B561BA"/>
    <w:rsid w:val="00B87DE7"/>
    <w:rsid w:val="00B87F08"/>
    <w:rsid w:val="00BB7D3D"/>
    <w:rsid w:val="00BD0109"/>
    <w:rsid w:val="00BD1909"/>
    <w:rsid w:val="00BE242F"/>
    <w:rsid w:val="00C11B94"/>
    <w:rsid w:val="00C16F0D"/>
    <w:rsid w:val="00C27BEF"/>
    <w:rsid w:val="00C40001"/>
    <w:rsid w:val="00C72AA9"/>
    <w:rsid w:val="00C87045"/>
    <w:rsid w:val="00CA2E65"/>
    <w:rsid w:val="00CB453F"/>
    <w:rsid w:val="00CB7964"/>
    <w:rsid w:val="00D626C1"/>
    <w:rsid w:val="00D62E32"/>
    <w:rsid w:val="00D6785C"/>
    <w:rsid w:val="00D73AA5"/>
    <w:rsid w:val="00DA07E8"/>
    <w:rsid w:val="00DA173E"/>
    <w:rsid w:val="00DA630F"/>
    <w:rsid w:val="00DC63DC"/>
    <w:rsid w:val="00DE0615"/>
    <w:rsid w:val="00DE252E"/>
    <w:rsid w:val="00E00B4E"/>
    <w:rsid w:val="00E20601"/>
    <w:rsid w:val="00E507F6"/>
    <w:rsid w:val="00EC419C"/>
    <w:rsid w:val="00EC7C19"/>
    <w:rsid w:val="00ED7C87"/>
    <w:rsid w:val="00F02715"/>
    <w:rsid w:val="00F06C97"/>
    <w:rsid w:val="00F21377"/>
    <w:rsid w:val="00F324DC"/>
    <w:rsid w:val="00F4236D"/>
    <w:rsid w:val="00F51FB2"/>
    <w:rsid w:val="00FA7C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37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hAnsi="Geneva"/>
      <w:noProof/>
      <w:sz w:val="24"/>
      <w:szCs w:val="24"/>
      <w:lang w:val="en-US"/>
    </w:rPr>
  </w:style>
  <w:style w:type="paragraph" w:styleId="Heading1">
    <w:name w:val="heading 1"/>
    <w:basedOn w:val="Normal"/>
    <w:next w:val="Normal"/>
    <w:qFormat/>
    <w:pPr>
      <w:keepNext/>
      <w:outlineLvl w:val="0"/>
    </w:pPr>
    <w:rPr>
      <w:rFonts w:ascii="Helvetica" w:eastAsia="Times New Roman" w:hAnsi="Helvetica"/>
      <w:b/>
      <w:sz w:val="20"/>
      <w:szCs w:val="20"/>
      <w:lang w:eastAsia="fr-FR"/>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1"/>
    <w:basedOn w:val="Normal"/>
    <w:qFormat/>
    <w:pPr>
      <w:pBdr>
        <w:top w:val="single" w:sz="4" w:space="1" w:color="auto"/>
        <w:left w:val="single" w:sz="4" w:space="4" w:color="auto"/>
        <w:bottom w:val="single" w:sz="4" w:space="1" w:color="auto"/>
        <w:right w:val="single" w:sz="4" w:space="4" w:color="auto"/>
      </w:pBdr>
      <w:shd w:val="pct10" w:color="auto" w:fill="auto"/>
    </w:pPr>
    <w:rPr>
      <w:b/>
    </w:rPr>
  </w:style>
  <w:style w:type="paragraph" w:customStyle="1" w:styleId="para1">
    <w:name w:val="para_1"/>
    <w:basedOn w:val="Heading4"/>
    <w:qFormat/>
    <w:pPr>
      <w:keepLines w:val="0"/>
      <w:spacing w:before="0"/>
      <w:jc w:val="both"/>
    </w:pPr>
    <w:rPr>
      <w:rFonts w:ascii="Arial" w:eastAsia="Times New Roman" w:hAnsi="Arial"/>
      <w:b w:val="0"/>
      <w:bCs w:val="0"/>
      <w:iCs w:val="0"/>
      <w:color w:val="auto"/>
      <w:sz w:val="18"/>
      <w:szCs w:val="20"/>
      <w:lang w:val="en-GB" w:eastAsia="en-GB"/>
    </w:rPr>
  </w:style>
  <w:style w:type="character" w:customStyle="1" w:styleId="Titre4Car">
    <w:name w:val="Titre 4 Car"/>
    <w:semiHidden/>
    <w:rPr>
      <w:rFonts w:ascii="Calibri" w:eastAsia="ＭＳ ゴシック" w:hAnsi="Calibri" w:cs="Times New Roman"/>
      <w:b/>
      <w:bCs/>
      <w:i/>
      <w:iCs/>
      <w:color w:val="4F81BD"/>
    </w:rPr>
  </w:style>
  <w:style w:type="character" w:styleId="Hyperlink">
    <w:name w:val="Hyperlink"/>
    <w:unhideWhenUsed/>
    <w:rPr>
      <w:color w:val="0000FF"/>
      <w:u w:val="single"/>
    </w:rPr>
  </w:style>
  <w:style w:type="paragraph" w:customStyle="1" w:styleId="Textedebulles1">
    <w:name w:val="Texte de bulles1"/>
    <w:basedOn w:val="Normal"/>
    <w:semiHidden/>
    <w:unhideWhenUsed/>
    <w:rPr>
      <w:rFonts w:ascii="Lucida Grande" w:hAnsi="Lucida Grande" w:cs="Lucida Grande"/>
      <w:sz w:val="18"/>
      <w:szCs w:val="18"/>
    </w:rPr>
  </w:style>
  <w:style w:type="character" w:customStyle="1" w:styleId="TextedebullesCar">
    <w:name w:val="Texte de bulles Car"/>
    <w:semiHidden/>
    <w:rPr>
      <w:rFonts w:ascii="Lucida Grande" w:hAnsi="Lucida Grande" w:cs="Lucida Grande"/>
      <w:sz w:val="18"/>
      <w:szCs w:val="18"/>
    </w:rPr>
  </w:style>
  <w:style w:type="character" w:customStyle="1" w:styleId="Titre1Car">
    <w:name w:val="Titre 1 Car"/>
    <w:rPr>
      <w:rFonts w:ascii="Helvetica" w:eastAsia="Times New Roman" w:hAnsi="Helvetica" w:cs="Times New Roman"/>
      <w:b/>
      <w:sz w:val="20"/>
      <w:szCs w:val="20"/>
      <w:lang w:eastAsia="fr-FR"/>
    </w:rPr>
  </w:style>
  <w:style w:type="paragraph" w:customStyle="1" w:styleId="titreGV">
    <w:name w:val="titre GV"/>
    <w:basedOn w:val="Normal"/>
    <w:autoRedefine/>
    <w:pPr>
      <w:widowControl w:val="0"/>
      <w:shd w:val="pct20" w:color="auto" w:fill="auto"/>
      <w:autoSpaceDE w:val="0"/>
      <w:autoSpaceDN w:val="0"/>
      <w:adjustRightInd w:val="0"/>
      <w:jc w:val="both"/>
    </w:pPr>
    <w:rPr>
      <w:rFonts w:eastAsia="Times New Roman"/>
      <w:b/>
      <w:lang w:eastAsia="fr-FR"/>
    </w:rPr>
  </w:style>
  <w:style w:type="paragraph" w:styleId="Caption">
    <w:name w:val="caption"/>
    <w:basedOn w:val="Normal"/>
    <w:next w:val="Normal"/>
    <w:qFormat/>
    <w:pPr>
      <w:spacing w:before="120" w:after="120"/>
    </w:pPr>
    <w:rPr>
      <w:b/>
    </w:rPr>
  </w:style>
  <w:style w:type="character" w:customStyle="1" w:styleId="apple-converted-space">
    <w:name w:val="apple-converted-space"/>
    <w:basedOn w:val="DefaultParagraphFont"/>
  </w:style>
  <w:style w:type="character" w:styleId="CommentReference">
    <w:name w:val="annotation reference"/>
    <w:semiHidden/>
    <w:unhideWhenUsed/>
    <w:rPr>
      <w:sz w:val="18"/>
      <w:szCs w:val="18"/>
    </w:rPr>
  </w:style>
  <w:style w:type="paragraph" w:styleId="CommentText">
    <w:name w:val="annotation text"/>
    <w:basedOn w:val="Normal"/>
    <w:semiHidden/>
    <w:unhideWhenUsed/>
  </w:style>
  <w:style w:type="character" w:customStyle="1" w:styleId="CommentaireCar">
    <w:name w:val="Commentaire Car"/>
    <w:semiHidden/>
    <w:rPr>
      <w:rFonts w:ascii="Geneva" w:hAnsi="Geneva"/>
    </w:rPr>
  </w:style>
  <w:style w:type="paragraph" w:customStyle="1" w:styleId="Objetducommentaire1">
    <w:name w:val="Objet du commentaire1"/>
    <w:basedOn w:val="CommentText"/>
    <w:next w:val="CommentText"/>
    <w:semiHidden/>
    <w:unhideWhenUsed/>
    <w:rPr>
      <w:b/>
      <w:bCs/>
      <w:sz w:val="20"/>
      <w:szCs w:val="20"/>
    </w:rPr>
  </w:style>
  <w:style w:type="character" w:customStyle="1" w:styleId="ObjetducommentaireCar">
    <w:name w:val="Objet du commentaire Car"/>
    <w:semiHidden/>
    <w:rPr>
      <w:rFonts w:ascii="Geneva" w:hAnsi="Geneva"/>
      <w:b/>
      <w:bCs/>
      <w:sz w:val="20"/>
      <w:szCs w:val="20"/>
    </w:rPr>
  </w:style>
  <w:style w:type="paragraph" w:styleId="BodyText">
    <w:name w:val="Body Text"/>
    <w:basedOn w:val="Normal"/>
    <w:pPr>
      <w:spacing w:after="120"/>
    </w:pPr>
  </w:style>
  <w:style w:type="paragraph" w:customStyle="1" w:styleId="Textedebulles2">
    <w:name w:val="Texte de bulles2"/>
    <w:basedOn w:val="Normal"/>
    <w:semiHidden/>
    <w:unhideWhenUsed/>
    <w:rPr>
      <w:rFonts w:ascii="Lucida Grande" w:hAnsi="Lucida Grande" w:cs="Lucida Grande"/>
      <w:sz w:val="18"/>
      <w:szCs w:val="18"/>
    </w:rPr>
  </w:style>
  <w:style w:type="character" w:customStyle="1" w:styleId="TextedebullesCar1">
    <w:name w:val="Texte de bulles Car1"/>
    <w:semiHidden/>
    <w:rPr>
      <w:rFonts w:ascii="Lucida Grande" w:hAnsi="Lucida Grande" w:cs="Lucida Grande"/>
      <w:noProof/>
      <w:sz w:val="18"/>
      <w:szCs w:val="18"/>
    </w:rPr>
  </w:style>
  <w:style w:type="paragraph" w:customStyle="1" w:styleId="Objetducommentaire2">
    <w:name w:val="Objet du commentaire2"/>
    <w:basedOn w:val="CommentText"/>
    <w:next w:val="CommentText"/>
    <w:semiHidden/>
    <w:unhideWhenUsed/>
    <w:rPr>
      <w:b/>
      <w:bCs/>
      <w:sz w:val="20"/>
      <w:szCs w:val="20"/>
    </w:rPr>
  </w:style>
  <w:style w:type="character" w:customStyle="1" w:styleId="CommentaireCar1">
    <w:name w:val="Commentaire Car1"/>
    <w:semiHidden/>
    <w:rPr>
      <w:rFonts w:ascii="Geneva" w:hAnsi="Geneva"/>
      <w:noProof/>
      <w:sz w:val="24"/>
      <w:szCs w:val="24"/>
    </w:rPr>
  </w:style>
  <w:style w:type="character" w:customStyle="1" w:styleId="ObjetducommentaireCar1">
    <w:name w:val="Objet du commentaire Car1"/>
    <w:semiHidden/>
    <w:rPr>
      <w:rFonts w:ascii="Geneva" w:hAnsi="Geneva"/>
      <w:b/>
      <w:bCs/>
      <w:noProof/>
      <w:sz w:val="24"/>
      <w:szCs w:val="24"/>
    </w:rPr>
  </w:style>
  <w:style w:type="paragraph" w:customStyle="1" w:styleId="Rvision1">
    <w:name w:val="Révision1"/>
    <w:hidden/>
    <w:semiHidden/>
    <w:rPr>
      <w:rFonts w:ascii="Geneva" w:hAnsi="Geneva"/>
      <w:noProof/>
      <w:sz w:val="24"/>
      <w:szCs w:val="24"/>
      <w:lang w:val="en-US"/>
    </w:rPr>
  </w:style>
  <w:style w:type="paragraph" w:customStyle="1" w:styleId="Paragraphedeliste">
    <w:name w:val="Paragraphe de liste"/>
    <w:basedOn w:val="Normal"/>
    <w:qFormat/>
    <w:pPr>
      <w:ind w:left="720"/>
      <w:contextualSpacing/>
    </w:pPr>
  </w:style>
  <w:style w:type="paragraph" w:styleId="BalloonText">
    <w:name w:val="Balloon Text"/>
    <w:basedOn w:val="Normal"/>
    <w:link w:val="BalloonTextChar"/>
    <w:uiPriority w:val="99"/>
    <w:semiHidden/>
    <w:unhideWhenUsed/>
    <w:rsid w:val="00DE252E"/>
    <w:rPr>
      <w:rFonts w:ascii="Lucida Grande" w:hAnsi="Lucida Grande" w:cs="Lucida Grande"/>
      <w:sz w:val="18"/>
      <w:szCs w:val="18"/>
    </w:rPr>
  </w:style>
  <w:style w:type="character" w:customStyle="1" w:styleId="BalloonTextChar">
    <w:name w:val="Balloon Text Char"/>
    <w:link w:val="BalloonText"/>
    <w:uiPriority w:val="99"/>
    <w:semiHidden/>
    <w:rsid w:val="00DE252E"/>
    <w:rPr>
      <w:rFonts w:ascii="Lucida Grande" w:hAnsi="Lucida Grande" w:cs="Lucida Grande"/>
      <w:noProof/>
      <w:sz w:val="18"/>
      <w:szCs w:val="18"/>
      <w:lang w:val="en-US"/>
    </w:rPr>
  </w:style>
  <w:style w:type="paragraph" w:styleId="ListParagraph">
    <w:name w:val="List Paragraph"/>
    <w:basedOn w:val="Normal"/>
    <w:uiPriority w:val="34"/>
    <w:qFormat/>
    <w:rsid w:val="00E00B4E"/>
    <w:pPr>
      <w:ind w:left="720"/>
      <w:contextualSpacing/>
    </w:pPr>
  </w:style>
  <w:style w:type="paragraph" w:customStyle="1" w:styleId="H10">
    <w:name w:val="H10"/>
    <w:basedOn w:val="Normal"/>
    <w:qFormat/>
    <w:rsid w:val="0071263B"/>
    <w:rPr>
      <w:rFonts w:ascii="Helvetica" w:eastAsia="Times New Roman" w:hAnsi="Helvetica"/>
      <w:sz w:val="20"/>
      <w:szCs w:val="20"/>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hAnsi="Geneva"/>
      <w:noProof/>
      <w:sz w:val="24"/>
      <w:szCs w:val="24"/>
      <w:lang w:val="en-US"/>
    </w:rPr>
  </w:style>
  <w:style w:type="paragraph" w:styleId="Heading1">
    <w:name w:val="heading 1"/>
    <w:basedOn w:val="Normal"/>
    <w:next w:val="Normal"/>
    <w:qFormat/>
    <w:pPr>
      <w:keepNext/>
      <w:outlineLvl w:val="0"/>
    </w:pPr>
    <w:rPr>
      <w:rFonts w:ascii="Helvetica" w:eastAsia="Times New Roman" w:hAnsi="Helvetica"/>
      <w:b/>
      <w:sz w:val="20"/>
      <w:szCs w:val="20"/>
      <w:lang w:eastAsia="fr-FR"/>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1"/>
    <w:basedOn w:val="Normal"/>
    <w:qFormat/>
    <w:pPr>
      <w:pBdr>
        <w:top w:val="single" w:sz="4" w:space="1" w:color="auto"/>
        <w:left w:val="single" w:sz="4" w:space="4" w:color="auto"/>
        <w:bottom w:val="single" w:sz="4" w:space="1" w:color="auto"/>
        <w:right w:val="single" w:sz="4" w:space="4" w:color="auto"/>
      </w:pBdr>
      <w:shd w:val="pct10" w:color="auto" w:fill="auto"/>
    </w:pPr>
    <w:rPr>
      <w:b/>
    </w:rPr>
  </w:style>
  <w:style w:type="paragraph" w:customStyle="1" w:styleId="para1">
    <w:name w:val="para_1"/>
    <w:basedOn w:val="Heading4"/>
    <w:qFormat/>
    <w:pPr>
      <w:keepLines w:val="0"/>
      <w:spacing w:before="0"/>
      <w:jc w:val="both"/>
    </w:pPr>
    <w:rPr>
      <w:rFonts w:ascii="Arial" w:eastAsia="Times New Roman" w:hAnsi="Arial"/>
      <w:b w:val="0"/>
      <w:bCs w:val="0"/>
      <w:iCs w:val="0"/>
      <w:color w:val="auto"/>
      <w:sz w:val="18"/>
      <w:szCs w:val="20"/>
      <w:lang w:val="en-GB" w:eastAsia="en-GB"/>
    </w:rPr>
  </w:style>
  <w:style w:type="character" w:customStyle="1" w:styleId="Titre4Car">
    <w:name w:val="Titre 4 Car"/>
    <w:semiHidden/>
    <w:rPr>
      <w:rFonts w:ascii="Calibri" w:eastAsia="ＭＳ ゴシック" w:hAnsi="Calibri" w:cs="Times New Roman"/>
      <w:b/>
      <w:bCs/>
      <w:i/>
      <w:iCs/>
      <w:color w:val="4F81BD"/>
    </w:rPr>
  </w:style>
  <w:style w:type="character" w:styleId="Hyperlink">
    <w:name w:val="Hyperlink"/>
    <w:unhideWhenUsed/>
    <w:rPr>
      <w:color w:val="0000FF"/>
      <w:u w:val="single"/>
    </w:rPr>
  </w:style>
  <w:style w:type="paragraph" w:customStyle="1" w:styleId="Textedebulles1">
    <w:name w:val="Texte de bulles1"/>
    <w:basedOn w:val="Normal"/>
    <w:semiHidden/>
    <w:unhideWhenUsed/>
    <w:rPr>
      <w:rFonts w:ascii="Lucida Grande" w:hAnsi="Lucida Grande" w:cs="Lucida Grande"/>
      <w:sz w:val="18"/>
      <w:szCs w:val="18"/>
    </w:rPr>
  </w:style>
  <w:style w:type="character" w:customStyle="1" w:styleId="TextedebullesCar">
    <w:name w:val="Texte de bulles Car"/>
    <w:semiHidden/>
    <w:rPr>
      <w:rFonts w:ascii="Lucida Grande" w:hAnsi="Lucida Grande" w:cs="Lucida Grande"/>
      <w:sz w:val="18"/>
      <w:szCs w:val="18"/>
    </w:rPr>
  </w:style>
  <w:style w:type="character" w:customStyle="1" w:styleId="Titre1Car">
    <w:name w:val="Titre 1 Car"/>
    <w:rPr>
      <w:rFonts w:ascii="Helvetica" w:eastAsia="Times New Roman" w:hAnsi="Helvetica" w:cs="Times New Roman"/>
      <w:b/>
      <w:sz w:val="20"/>
      <w:szCs w:val="20"/>
      <w:lang w:eastAsia="fr-FR"/>
    </w:rPr>
  </w:style>
  <w:style w:type="paragraph" w:customStyle="1" w:styleId="titreGV">
    <w:name w:val="titre GV"/>
    <w:basedOn w:val="Normal"/>
    <w:autoRedefine/>
    <w:pPr>
      <w:widowControl w:val="0"/>
      <w:shd w:val="pct20" w:color="auto" w:fill="auto"/>
      <w:autoSpaceDE w:val="0"/>
      <w:autoSpaceDN w:val="0"/>
      <w:adjustRightInd w:val="0"/>
      <w:jc w:val="both"/>
    </w:pPr>
    <w:rPr>
      <w:rFonts w:eastAsia="Times New Roman"/>
      <w:b/>
      <w:lang w:eastAsia="fr-FR"/>
    </w:rPr>
  </w:style>
  <w:style w:type="paragraph" w:styleId="Caption">
    <w:name w:val="caption"/>
    <w:basedOn w:val="Normal"/>
    <w:next w:val="Normal"/>
    <w:qFormat/>
    <w:pPr>
      <w:spacing w:before="120" w:after="120"/>
    </w:pPr>
    <w:rPr>
      <w:b/>
    </w:rPr>
  </w:style>
  <w:style w:type="character" w:customStyle="1" w:styleId="apple-converted-space">
    <w:name w:val="apple-converted-space"/>
    <w:basedOn w:val="DefaultParagraphFont"/>
  </w:style>
  <w:style w:type="character" w:styleId="CommentReference">
    <w:name w:val="annotation reference"/>
    <w:semiHidden/>
    <w:unhideWhenUsed/>
    <w:rPr>
      <w:sz w:val="18"/>
      <w:szCs w:val="18"/>
    </w:rPr>
  </w:style>
  <w:style w:type="paragraph" w:styleId="CommentText">
    <w:name w:val="annotation text"/>
    <w:basedOn w:val="Normal"/>
    <w:semiHidden/>
    <w:unhideWhenUsed/>
  </w:style>
  <w:style w:type="character" w:customStyle="1" w:styleId="CommentaireCar">
    <w:name w:val="Commentaire Car"/>
    <w:semiHidden/>
    <w:rPr>
      <w:rFonts w:ascii="Geneva" w:hAnsi="Geneva"/>
    </w:rPr>
  </w:style>
  <w:style w:type="paragraph" w:customStyle="1" w:styleId="Objetducommentaire1">
    <w:name w:val="Objet du commentaire1"/>
    <w:basedOn w:val="CommentText"/>
    <w:next w:val="CommentText"/>
    <w:semiHidden/>
    <w:unhideWhenUsed/>
    <w:rPr>
      <w:b/>
      <w:bCs/>
      <w:sz w:val="20"/>
      <w:szCs w:val="20"/>
    </w:rPr>
  </w:style>
  <w:style w:type="character" w:customStyle="1" w:styleId="ObjetducommentaireCar">
    <w:name w:val="Objet du commentaire Car"/>
    <w:semiHidden/>
    <w:rPr>
      <w:rFonts w:ascii="Geneva" w:hAnsi="Geneva"/>
      <w:b/>
      <w:bCs/>
      <w:sz w:val="20"/>
      <w:szCs w:val="20"/>
    </w:rPr>
  </w:style>
  <w:style w:type="paragraph" w:styleId="BodyText">
    <w:name w:val="Body Text"/>
    <w:basedOn w:val="Normal"/>
    <w:pPr>
      <w:spacing w:after="120"/>
    </w:pPr>
  </w:style>
  <w:style w:type="paragraph" w:customStyle="1" w:styleId="Textedebulles2">
    <w:name w:val="Texte de bulles2"/>
    <w:basedOn w:val="Normal"/>
    <w:semiHidden/>
    <w:unhideWhenUsed/>
    <w:rPr>
      <w:rFonts w:ascii="Lucida Grande" w:hAnsi="Lucida Grande" w:cs="Lucida Grande"/>
      <w:sz w:val="18"/>
      <w:szCs w:val="18"/>
    </w:rPr>
  </w:style>
  <w:style w:type="character" w:customStyle="1" w:styleId="TextedebullesCar1">
    <w:name w:val="Texte de bulles Car1"/>
    <w:semiHidden/>
    <w:rPr>
      <w:rFonts w:ascii="Lucida Grande" w:hAnsi="Lucida Grande" w:cs="Lucida Grande"/>
      <w:noProof/>
      <w:sz w:val="18"/>
      <w:szCs w:val="18"/>
    </w:rPr>
  </w:style>
  <w:style w:type="paragraph" w:customStyle="1" w:styleId="Objetducommentaire2">
    <w:name w:val="Objet du commentaire2"/>
    <w:basedOn w:val="CommentText"/>
    <w:next w:val="CommentText"/>
    <w:semiHidden/>
    <w:unhideWhenUsed/>
    <w:rPr>
      <w:b/>
      <w:bCs/>
      <w:sz w:val="20"/>
      <w:szCs w:val="20"/>
    </w:rPr>
  </w:style>
  <w:style w:type="character" w:customStyle="1" w:styleId="CommentaireCar1">
    <w:name w:val="Commentaire Car1"/>
    <w:semiHidden/>
    <w:rPr>
      <w:rFonts w:ascii="Geneva" w:hAnsi="Geneva"/>
      <w:noProof/>
      <w:sz w:val="24"/>
      <w:szCs w:val="24"/>
    </w:rPr>
  </w:style>
  <w:style w:type="character" w:customStyle="1" w:styleId="ObjetducommentaireCar1">
    <w:name w:val="Objet du commentaire Car1"/>
    <w:semiHidden/>
    <w:rPr>
      <w:rFonts w:ascii="Geneva" w:hAnsi="Geneva"/>
      <w:b/>
      <w:bCs/>
      <w:noProof/>
      <w:sz w:val="24"/>
      <w:szCs w:val="24"/>
    </w:rPr>
  </w:style>
  <w:style w:type="paragraph" w:customStyle="1" w:styleId="Rvision1">
    <w:name w:val="Révision1"/>
    <w:hidden/>
    <w:semiHidden/>
    <w:rPr>
      <w:rFonts w:ascii="Geneva" w:hAnsi="Geneva"/>
      <w:noProof/>
      <w:sz w:val="24"/>
      <w:szCs w:val="24"/>
      <w:lang w:val="en-US"/>
    </w:rPr>
  </w:style>
  <w:style w:type="paragraph" w:customStyle="1" w:styleId="Paragraphedeliste">
    <w:name w:val="Paragraphe de liste"/>
    <w:basedOn w:val="Normal"/>
    <w:qFormat/>
    <w:pPr>
      <w:ind w:left="720"/>
      <w:contextualSpacing/>
    </w:pPr>
  </w:style>
  <w:style w:type="paragraph" w:styleId="BalloonText">
    <w:name w:val="Balloon Text"/>
    <w:basedOn w:val="Normal"/>
    <w:link w:val="BalloonTextChar"/>
    <w:uiPriority w:val="99"/>
    <w:semiHidden/>
    <w:unhideWhenUsed/>
    <w:rsid w:val="00DE252E"/>
    <w:rPr>
      <w:rFonts w:ascii="Lucida Grande" w:hAnsi="Lucida Grande" w:cs="Lucida Grande"/>
      <w:sz w:val="18"/>
      <w:szCs w:val="18"/>
    </w:rPr>
  </w:style>
  <w:style w:type="character" w:customStyle="1" w:styleId="BalloonTextChar">
    <w:name w:val="Balloon Text Char"/>
    <w:link w:val="BalloonText"/>
    <w:uiPriority w:val="99"/>
    <w:semiHidden/>
    <w:rsid w:val="00DE252E"/>
    <w:rPr>
      <w:rFonts w:ascii="Lucida Grande" w:hAnsi="Lucida Grande" w:cs="Lucida Grande"/>
      <w:noProof/>
      <w:sz w:val="18"/>
      <w:szCs w:val="18"/>
      <w:lang w:val="en-US"/>
    </w:rPr>
  </w:style>
  <w:style w:type="paragraph" w:styleId="ListParagraph">
    <w:name w:val="List Paragraph"/>
    <w:basedOn w:val="Normal"/>
    <w:uiPriority w:val="34"/>
    <w:qFormat/>
    <w:rsid w:val="00E00B4E"/>
    <w:pPr>
      <w:ind w:left="720"/>
      <w:contextualSpacing/>
    </w:pPr>
  </w:style>
  <w:style w:type="paragraph" w:customStyle="1" w:styleId="H10">
    <w:name w:val="H10"/>
    <w:basedOn w:val="Normal"/>
    <w:qFormat/>
    <w:rsid w:val="0071263B"/>
    <w:rPr>
      <w:rFonts w:ascii="Helvetica" w:eastAsia="Times New Roman" w:hAnsi="Helvetica"/>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0724">
      <w:bodyDiv w:val="1"/>
      <w:marLeft w:val="0"/>
      <w:marRight w:val="0"/>
      <w:marTop w:val="0"/>
      <w:marBottom w:val="0"/>
      <w:divBdr>
        <w:top w:val="none" w:sz="0" w:space="0" w:color="auto"/>
        <w:left w:val="none" w:sz="0" w:space="0" w:color="auto"/>
        <w:bottom w:val="none" w:sz="0" w:space="0" w:color="auto"/>
        <w:right w:val="none" w:sz="0" w:space="0" w:color="auto"/>
      </w:divBdr>
    </w:div>
    <w:div w:id="322122043">
      <w:bodyDiv w:val="1"/>
      <w:marLeft w:val="0"/>
      <w:marRight w:val="0"/>
      <w:marTop w:val="0"/>
      <w:marBottom w:val="0"/>
      <w:divBdr>
        <w:top w:val="none" w:sz="0" w:space="0" w:color="auto"/>
        <w:left w:val="none" w:sz="0" w:space="0" w:color="auto"/>
        <w:bottom w:val="none" w:sz="0" w:space="0" w:color="auto"/>
        <w:right w:val="none" w:sz="0" w:space="0" w:color="auto"/>
      </w:divBdr>
    </w:div>
    <w:div w:id="505676045">
      <w:bodyDiv w:val="1"/>
      <w:marLeft w:val="0"/>
      <w:marRight w:val="0"/>
      <w:marTop w:val="0"/>
      <w:marBottom w:val="0"/>
      <w:divBdr>
        <w:top w:val="none" w:sz="0" w:space="0" w:color="auto"/>
        <w:left w:val="none" w:sz="0" w:space="0" w:color="auto"/>
        <w:bottom w:val="none" w:sz="0" w:space="0" w:color="auto"/>
        <w:right w:val="none" w:sz="0" w:space="0" w:color="auto"/>
      </w:divBdr>
    </w:div>
    <w:div w:id="710114975">
      <w:bodyDiv w:val="1"/>
      <w:marLeft w:val="0"/>
      <w:marRight w:val="0"/>
      <w:marTop w:val="0"/>
      <w:marBottom w:val="0"/>
      <w:divBdr>
        <w:top w:val="none" w:sz="0" w:space="0" w:color="auto"/>
        <w:left w:val="none" w:sz="0" w:space="0" w:color="auto"/>
        <w:bottom w:val="none" w:sz="0" w:space="0" w:color="auto"/>
        <w:right w:val="none" w:sz="0" w:space="0" w:color="auto"/>
      </w:divBdr>
    </w:div>
    <w:div w:id="906962907">
      <w:bodyDiv w:val="1"/>
      <w:marLeft w:val="0"/>
      <w:marRight w:val="0"/>
      <w:marTop w:val="0"/>
      <w:marBottom w:val="0"/>
      <w:divBdr>
        <w:top w:val="none" w:sz="0" w:space="0" w:color="auto"/>
        <w:left w:val="none" w:sz="0" w:space="0" w:color="auto"/>
        <w:bottom w:val="none" w:sz="0" w:space="0" w:color="auto"/>
        <w:right w:val="none" w:sz="0" w:space="0" w:color="auto"/>
      </w:divBdr>
    </w:div>
    <w:div w:id="1006446822">
      <w:bodyDiv w:val="1"/>
      <w:marLeft w:val="0"/>
      <w:marRight w:val="0"/>
      <w:marTop w:val="0"/>
      <w:marBottom w:val="0"/>
      <w:divBdr>
        <w:top w:val="none" w:sz="0" w:space="0" w:color="auto"/>
        <w:left w:val="none" w:sz="0" w:space="0" w:color="auto"/>
        <w:bottom w:val="none" w:sz="0" w:space="0" w:color="auto"/>
        <w:right w:val="none" w:sz="0" w:space="0" w:color="auto"/>
      </w:divBdr>
    </w:div>
    <w:div w:id="1017923698">
      <w:bodyDiv w:val="1"/>
      <w:marLeft w:val="0"/>
      <w:marRight w:val="0"/>
      <w:marTop w:val="0"/>
      <w:marBottom w:val="0"/>
      <w:divBdr>
        <w:top w:val="none" w:sz="0" w:space="0" w:color="auto"/>
        <w:left w:val="none" w:sz="0" w:space="0" w:color="auto"/>
        <w:bottom w:val="none" w:sz="0" w:space="0" w:color="auto"/>
        <w:right w:val="none" w:sz="0" w:space="0" w:color="auto"/>
      </w:divBdr>
    </w:div>
    <w:div w:id="1290428852">
      <w:bodyDiv w:val="1"/>
      <w:marLeft w:val="0"/>
      <w:marRight w:val="0"/>
      <w:marTop w:val="0"/>
      <w:marBottom w:val="0"/>
      <w:divBdr>
        <w:top w:val="none" w:sz="0" w:space="0" w:color="auto"/>
        <w:left w:val="none" w:sz="0" w:space="0" w:color="auto"/>
        <w:bottom w:val="none" w:sz="0" w:space="0" w:color="auto"/>
        <w:right w:val="none" w:sz="0" w:space="0" w:color="auto"/>
      </w:divBdr>
    </w:div>
    <w:div w:id="1413351023">
      <w:bodyDiv w:val="1"/>
      <w:marLeft w:val="0"/>
      <w:marRight w:val="0"/>
      <w:marTop w:val="0"/>
      <w:marBottom w:val="0"/>
      <w:divBdr>
        <w:top w:val="none" w:sz="0" w:space="0" w:color="auto"/>
        <w:left w:val="none" w:sz="0" w:space="0" w:color="auto"/>
        <w:bottom w:val="none" w:sz="0" w:space="0" w:color="auto"/>
        <w:right w:val="none" w:sz="0" w:space="0" w:color="auto"/>
      </w:divBdr>
    </w:div>
    <w:div w:id="1519465426">
      <w:bodyDiv w:val="1"/>
      <w:marLeft w:val="0"/>
      <w:marRight w:val="0"/>
      <w:marTop w:val="0"/>
      <w:marBottom w:val="0"/>
      <w:divBdr>
        <w:top w:val="none" w:sz="0" w:space="0" w:color="auto"/>
        <w:left w:val="none" w:sz="0" w:space="0" w:color="auto"/>
        <w:bottom w:val="none" w:sz="0" w:space="0" w:color="auto"/>
        <w:right w:val="none" w:sz="0" w:space="0" w:color="auto"/>
      </w:divBdr>
    </w:div>
    <w:div w:id="1992829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tp.ebi.ac.uk/pub/databases/lrgex/LRG_321.xml" TargetMode="External"/><Relationship Id="rId12" Type="http://schemas.openxmlformats.org/officeDocument/2006/relationships/hyperlink" Target="http://www.ncbi.nlm.nih.gov/entrez/viewer.fcgi?val=NM_000546.5" TargetMode="External"/><Relationship Id="rId13" Type="http://schemas.openxmlformats.org/officeDocument/2006/relationships/hyperlink" Target="http://www.ncbi.nlm.nih.gov/entrez/viewer.fcgi?val=NM_000546.5" TargetMode="External"/><Relationship Id="rId14" Type="http://schemas.openxmlformats.org/officeDocument/2006/relationships/hyperlink" Target="http://genetics.bwh.harvard.edu/pph2/dokuwiki/overview" TargetMode="External"/><Relationship Id="rId15" Type="http://schemas.openxmlformats.org/officeDocument/2006/relationships/hyperlink" Target="http://bg.upf.edu/fannsdb/" TargetMode="External"/><Relationship Id="rId16" Type="http://schemas.openxmlformats.org/officeDocument/2006/relationships/hyperlink" Target="http://bg.upf.edu/fannsdb/"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ncbi.nlm.nih.gov/entrez/viewer.fcgi?val=NM_000546.5" TargetMode="External"/><Relationship Id="rId8" Type="http://schemas.openxmlformats.org/officeDocument/2006/relationships/hyperlink" Target="http://cancer.sanger.ac.uk/cancergenome/projects/cosmic/" TargetMode="External"/><Relationship Id="rId9" Type="http://schemas.openxmlformats.org/officeDocument/2006/relationships/hyperlink" Target="http://www.ncbi.nlm.nih.gov/snp" TargetMode="External"/><Relationship Id="rId10" Type="http://schemas.openxmlformats.org/officeDocument/2006/relationships/hyperlink" Target="http://www.ncbi.nlm.nih.gov/nuccore/NG_017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4969</Words>
  <Characters>28324</Characters>
  <Application>Microsoft Macintosh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Karolinska Institutet</Company>
  <LinksUpToDate>false</LinksUpToDate>
  <CharactersWithSpaces>33227</CharactersWithSpaces>
  <SharedDoc>false</SharedDoc>
  <HLinks>
    <vt:vector size="54" baseType="variant">
      <vt:variant>
        <vt:i4>3539060</vt:i4>
      </vt:variant>
      <vt:variant>
        <vt:i4>24</vt:i4>
      </vt:variant>
      <vt:variant>
        <vt:i4>0</vt:i4>
      </vt:variant>
      <vt:variant>
        <vt:i4>5</vt:i4>
      </vt:variant>
      <vt:variant>
        <vt:lpwstr>http://bg.upf.edu/fannsdb/</vt:lpwstr>
      </vt:variant>
      <vt:variant>
        <vt:lpwstr/>
      </vt:variant>
      <vt:variant>
        <vt:i4>3539060</vt:i4>
      </vt:variant>
      <vt:variant>
        <vt:i4>21</vt:i4>
      </vt:variant>
      <vt:variant>
        <vt:i4>0</vt:i4>
      </vt:variant>
      <vt:variant>
        <vt:i4>5</vt:i4>
      </vt:variant>
      <vt:variant>
        <vt:lpwstr>http://bg.upf.edu/fannsdb/</vt:lpwstr>
      </vt:variant>
      <vt:variant>
        <vt:lpwstr/>
      </vt:variant>
      <vt:variant>
        <vt:i4>2490402</vt:i4>
      </vt:variant>
      <vt:variant>
        <vt:i4>18</vt:i4>
      </vt:variant>
      <vt:variant>
        <vt:i4>0</vt:i4>
      </vt:variant>
      <vt:variant>
        <vt:i4>5</vt:i4>
      </vt:variant>
      <vt:variant>
        <vt:lpwstr>http://genetics.bwh.harvard.edu/pph2/dokuwiki/overview</vt:lpwstr>
      </vt:variant>
      <vt:variant>
        <vt:lpwstr/>
      </vt:variant>
      <vt:variant>
        <vt:i4>5570668</vt:i4>
      </vt:variant>
      <vt:variant>
        <vt:i4>15</vt:i4>
      </vt:variant>
      <vt:variant>
        <vt:i4>0</vt:i4>
      </vt:variant>
      <vt:variant>
        <vt:i4>5</vt:i4>
      </vt:variant>
      <vt:variant>
        <vt:lpwstr>http://www.ncbi.nlm.nih.gov/entrez/viewer.fcgi?val=NM_000546.5</vt:lpwstr>
      </vt:variant>
      <vt:variant>
        <vt:lpwstr/>
      </vt:variant>
      <vt:variant>
        <vt:i4>5570668</vt:i4>
      </vt:variant>
      <vt:variant>
        <vt:i4>12</vt:i4>
      </vt:variant>
      <vt:variant>
        <vt:i4>0</vt:i4>
      </vt:variant>
      <vt:variant>
        <vt:i4>5</vt:i4>
      </vt:variant>
      <vt:variant>
        <vt:lpwstr>http://www.ncbi.nlm.nih.gov/entrez/viewer.fcgi?val=NM_000546.5</vt:lpwstr>
      </vt:variant>
      <vt:variant>
        <vt:lpwstr/>
      </vt:variant>
      <vt:variant>
        <vt:i4>7864440</vt:i4>
      </vt:variant>
      <vt:variant>
        <vt:i4>9</vt:i4>
      </vt:variant>
      <vt:variant>
        <vt:i4>0</vt:i4>
      </vt:variant>
      <vt:variant>
        <vt:i4>5</vt:i4>
      </vt:variant>
      <vt:variant>
        <vt:lpwstr>http://www.ncbi.nlm.nih.gov/nuccore/NG_017013.2</vt:lpwstr>
      </vt:variant>
      <vt:variant>
        <vt:lpwstr/>
      </vt:variant>
      <vt:variant>
        <vt:i4>2228301</vt:i4>
      </vt:variant>
      <vt:variant>
        <vt:i4>6</vt:i4>
      </vt:variant>
      <vt:variant>
        <vt:i4>0</vt:i4>
      </vt:variant>
      <vt:variant>
        <vt:i4>5</vt:i4>
      </vt:variant>
      <vt:variant>
        <vt:lpwstr>http://www.ncbi.nlm.nih.gov/snp</vt:lpwstr>
      </vt:variant>
      <vt:variant>
        <vt:lpwstr/>
      </vt:variant>
      <vt:variant>
        <vt:i4>4194377</vt:i4>
      </vt:variant>
      <vt:variant>
        <vt:i4>3</vt:i4>
      </vt:variant>
      <vt:variant>
        <vt:i4>0</vt:i4>
      </vt:variant>
      <vt:variant>
        <vt:i4>5</vt:i4>
      </vt:variant>
      <vt:variant>
        <vt:lpwstr>http://cancer.sanger.ac.uk/cancergenome/projects/cosmic/</vt:lpwstr>
      </vt:variant>
      <vt:variant>
        <vt:lpwstr/>
      </vt:variant>
      <vt:variant>
        <vt:i4>5570668</vt:i4>
      </vt:variant>
      <vt:variant>
        <vt:i4>0</vt:i4>
      </vt:variant>
      <vt:variant>
        <vt:i4>0</vt:i4>
      </vt:variant>
      <vt:variant>
        <vt:i4>5</vt:i4>
      </vt:variant>
      <vt:variant>
        <vt:lpwstr>http://www.ncbi.nlm.nih.gov/entrez/viewer.fcgi?val=NM_000546.5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Soussi</dc:creator>
  <cp:keywords/>
  <dc:description/>
  <cp:lastModifiedBy>Thierry Soussi</cp:lastModifiedBy>
  <cp:revision>13</cp:revision>
  <cp:lastPrinted>2015-12-09T14:04:00Z</cp:lastPrinted>
  <dcterms:created xsi:type="dcterms:W3CDTF">2017-10-03T14:33:00Z</dcterms:created>
  <dcterms:modified xsi:type="dcterms:W3CDTF">2017-10-13T05:23:00Z</dcterms:modified>
</cp:coreProperties>
</file>